
<file path=[Content_Types].xml><?xml version="1.0" encoding="utf-8"?>
<Types xmlns="http://schemas.openxmlformats.org/package/2006/content-types">
  <Override PartName="/word/numbering.xml" ContentType="application/vnd.openxmlformats-officedocument.wordprocessingml.numbering+xml"/>
  <Default Extension="tiff" ContentType="image/tiff"/>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34F" w:rsidRDefault="00DA434F">
      <w:pPr>
        <w:rPr>
          <w:rFonts w:ascii="Myriad Pro" w:hAnsi="Myriad Pro"/>
        </w:rPr>
      </w:pPr>
      <w:r>
        <w:rPr>
          <w:rFonts w:ascii="Myriad Pro" w:hAnsi="Myriad Pro"/>
        </w:rPr>
        <w:t xml:space="preserve">The </w:t>
      </w:r>
      <w:r>
        <w:rPr>
          <w:rFonts w:ascii="Myriad Pro" w:hAnsi="Myriad Pro"/>
          <w:b/>
        </w:rPr>
        <w:t>Page Manager</w:t>
      </w:r>
      <w:r>
        <w:rPr>
          <w:rFonts w:ascii="Myriad Pro" w:hAnsi="Myriad Pro"/>
        </w:rPr>
        <w:t xml:space="preserve"> is a tool that users of </w:t>
      </w:r>
      <w:proofErr w:type="spellStart"/>
      <w:r>
        <w:rPr>
          <w:rFonts w:ascii="Myriad Pro" w:hAnsi="Myriad Pro"/>
        </w:rPr>
        <w:t>BrandingPays</w:t>
      </w:r>
      <w:proofErr w:type="spellEnd"/>
      <w:r>
        <w:rPr>
          <w:rFonts w:ascii="Myriad Pro" w:hAnsi="Myriad Pro"/>
        </w:rPr>
        <w:t xml:space="preserve"> web tools will have access to. There will be a Page Manager button on every page that, when clicked, will open up either a </w:t>
      </w:r>
      <w:ins w:id="0" w:author="Jon Ferraiolo" w:date="2011-02-19T16:31:00Z">
        <w:r w:rsidR="000B22CE">
          <w:rPr>
            <w:rFonts w:ascii="Myriad Pro" w:hAnsi="Myriad Pro"/>
          </w:rPr>
          <w:t xml:space="preserve">modal </w:t>
        </w:r>
      </w:ins>
      <w:del w:id="1" w:author="Jon Ferraiolo" w:date="2011-02-19T16:31:00Z">
        <w:r w:rsidDel="000B22CE">
          <w:rPr>
            <w:rFonts w:ascii="Myriad Pro" w:hAnsi="Myriad Pro"/>
          </w:rPr>
          <w:delText>new window</w:delText>
        </w:r>
      </w:del>
      <w:ins w:id="2" w:author="Jon Ferraiolo" w:date="2011-02-19T16:31:00Z">
        <w:r w:rsidR="000B22CE">
          <w:rPr>
            <w:rFonts w:ascii="Myriad Pro" w:hAnsi="Myriad Pro"/>
          </w:rPr>
          <w:t>Dialog</w:t>
        </w:r>
      </w:ins>
      <w:r>
        <w:rPr>
          <w:rFonts w:ascii="Myriad Pro" w:hAnsi="Myriad Pro"/>
        </w:rPr>
        <w:t xml:space="preserve"> or a movable &lt;div&gt; that appears over everything </w:t>
      </w:r>
      <w:commentRangeStart w:id="3"/>
      <w:r>
        <w:rPr>
          <w:rFonts w:ascii="Myriad Pro" w:hAnsi="Myriad Pro"/>
        </w:rPr>
        <w:t>else</w:t>
      </w:r>
      <w:commentRangeEnd w:id="3"/>
      <w:r w:rsidR="000B22CE">
        <w:rPr>
          <w:rStyle w:val="CommentReference"/>
          <w:vanish/>
        </w:rPr>
        <w:commentReference w:id="3"/>
      </w:r>
      <w:r>
        <w:rPr>
          <w:rFonts w:ascii="Myriad Pro" w:hAnsi="Myriad Pro"/>
        </w:rPr>
        <w:t>. This tool will act similarly to file managers/file browsers such as Windows Explorer or a Mac’s Finder in that it will provide a list of all the “pages” (a “page” being a single Positioning Statement, Elevator Pitch, or Brand Strategy) the user has created and the pages’ properties in a table format.</w:t>
      </w:r>
    </w:p>
    <w:p w:rsidR="00DA434F" w:rsidRDefault="00DA434F">
      <w:pPr>
        <w:rPr>
          <w:rFonts w:ascii="Myriad Pro" w:hAnsi="Myriad Pro"/>
        </w:rPr>
      </w:pPr>
    </w:p>
    <w:p w:rsidR="00DA434F" w:rsidRDefault="00B36700">
      <w:pPr>
        <w:rPr>
          <w:rFonts w:ascii="Myriad Pro" w:hAnsi="Myriad Pro"/>
          <w:i/>
        </w:rPr>
      </w:pPr>
      <w:r>
        <w:rPr>
          <w:rFonts w:ascii="Myriad Pro" w:hAnsi="Myriad Pro"/>
          <w:i/>
        </w:rPr>
        <w:t>What t</w:t>
      </w:r>
      <w:r w:rsidR="00DA434F">
        <w:rPr>
          <w:rFonts w:ascii="Myriad Pro" w:hAnsi="Myriad Pro"/>
          <w:i/>
        </w:rPr>
        <w:t>he Page Manager</w:t>
      </w:r>
      <w:r>
        <w:rPr>
          <w:rFonts w:ascii="Myriad Pro" w:hAnsi="Myriad Pro"/>
          <w:i/>
        </w:rPr>
        <w:t xml:space="preserve"> should (sort of) look like</w:t>
      </w:r>
      <w:r w:rsidR="00DA434F">
        <w:rPr>
          <w:rFonts w:ascii="Myriad Pro" w:hAnsi="Myriad Pro"/>
          <w:i/>
        </w:rPr>
        <w:t xml:space="preserve"> (see also </w:t>
      </w:r>
      <w:proofErr w:type="spellStart"/>
      <w:r w:rsidR="00DA434F">
        <w:rPr>
          <w:rFonts w:ascii="Myriad Pro" w:hAnsi="Myriad Pro"/>
          <w:i/>
        </w:rPr>
        <w:t>svn</w:t>
      </w:r>
      <w:proofErr w:type="spellEnd"/>
      <w:r w:rsidR="00DA434F" w:rsidRPr="00DA434F">
        <w:rPr>
          <w:rFonts w:ascii="Myriad Pro" w:hAnsi="Myriad Pro"/>
          <w:i/>
        </w:rPr>
        <w:sym w:font="Wingdings" w:char="F0E0"/>
      </w:r>
      <w:proofErr w:type="spellStart"/>
      <w:r w:rsidR="00DA434F">
        <w:rPr>
          <w:rFonts w:ascii="Myriad Pro" w:hAnsi="Myriad Pro"/>
          <w:i/>
        </w:rPr>
        <w:t>brandingpays</w:t>
      </w:r>
      <w:proofErr w:type="spellEnd"/>
      <w:r w:rsidR="00DA434F" w:rsidRPr="00DA434F">
        <w:rPr>
          <w:rFonts w:ascii="Myriad Pro" w:hAnsi="Myriad Pro"/>
          <w:i/>
        </w:rPr>
        <w:sym w:font="Wingdings" w:char="F0E0"/>
      </w:r>
      <w:r w:rsidR="00DA434F">
        <w:rPr>
          <w:rFonts w:ascii="Myriad Pro" w:hAnsi="Myriad Pro"/>
          <w:i/>
        </w:rPr>
        <w:t>trunk</w:t>
      </w:r>
      <w:r w:rsidR="00DA434F" w:rsidRPr="00DA434F">
        <w:rPr>
          <w:rFonts w:ascii="Myriad Pro" w:hAnsi="Myriad Pro"/>
          <w:i/>
        </w:rPr>
        <w:sym w:font="Wingdings" w:char="F0E0"/>
      </w:r>
      <w:r w:rsidR="00DA434F">
        <w:rPr>
          <w:rFonts w:ascii="Myriad Pro" w:hAnsi="Myriad Pro"/>
          <w:i/>
        </w:rPr>
        <w:t>app</w:t>
      </w:r>
      <w:r w:rsidR="00DA434F" w:rsidRPr="00DA434F">
        <w:rPr>
          <w:rFonts w:ascii="Myriad Pro" w:hAnsi="Myriad Pro"/>
          <w:i/>
        </w:rPr>
        <w:sym w:font="Wingdings" w:char="F0E0"/>
      </w:r>
      <w:r w:rsidR="00DA434F">
        <w:rPr>
          <w:rFonts w:ascii="Myriad Pro" w:hAnsi="Myriad Pro"/>
          <w:i/>
        </w:rPr>
        <w:t>images</w:t>
      </w:r>
      <w:r w:rsidR="00DA434F" w:rsidRPr="00DA434F">
        <w:rPr>
          <w:rFonts w:ascii="Myriad Pro" w:hAnsi="Myriad Pro"/>
          <w:i/>
        </w:rPr>
        <w:sym w:font="Wingdings" w:char="F0E0"/>
      </w:r>
      <w:r w:rsidR="00DA434F">
        <w:rPr>
          <w:rFonts w:ascii="Myriad Pro" w:hAnsi="Myriad Pro"/>
          <w:i/>
        </w:rPr>
        <w:t>Designs</w:t>
      </w:r>
      <w:r w:rsidR="00DA434F" w:rsidRPr="00DA434F">
        <w:rPr>
          <w:rFonts w:ascii="Myriad Pro" w:hAnsi="Myriad Pro"/>
          <w:i/>
        </w:rPr>
        <w:sym w:font="Wingdings" w:char="F0E0"/>
      </w:r>
      <w:r w:rsidR="00DA434F">
        <w:rPr>
          <w:rFonts w:ascii="Myriad Pro" w:hAnsi="Myriad Pro"/>
          <w:i/>
        </w:rPr>
        <w:t>(</w:t>
      </w:r>
      <w:proofErr w:type="gramStart"/>
      <w:r w:rsidR="00DA434F">
        <w:rPr>
          <w:rFonts w:ascii="Myriad Pro" w:hAnsi="Myriad Pro"/>
          <w:i/>
        </w:rPr>
        <w:t>CS4)</w:t>
      </w:r>
      <w:proofErr w:type="spellStart"/>
      <w:r w:rsidR="00DA434F">
        <w:rPr>
          <w:rFonts w:ascii="Myriad Pro" w:hAnsi="Myriad Pro"/>
          <w:i/>
        </w:rPr>
        <w:t>PageManager.ai</w:t>
      </w:r>
      <w:proofErr w:type="spellEnd"/>
      <w:proofErr w:type="gramEnd"/>
      <w:r w:rsidR="00DA434F">
        <w:rPr>
          <w:rFonts w:ascii="Myriad Pro" w:hAnsi="Myriad Pro"/>
          <w:i/>
        </w:rPr>
        <w:t>)</w:t>
      </w:r>
    </w:p>
    <w:p w:rsidR="00DA434F" w:rsidRDefault="00DA434F">
      <w:pPr>
        <w:rPr>
          <w:rFonts w:ascii="Myriad Pro" w:hAnsi="Myriad Pro"/>
        </w:rPr>
      </w:pPr>
      <w:r>
        <w:rPr>
          <w:rFonts w:ascii="Myriad Pro" w:hAnsi="Myriad Pro"/>
          <w:noProof/>
        </w:rPr>
        <w:drawing>
          <wp:inline distT="0" distB="0" distL="0" distR="0">
            <wp:extent cx="5486400" cy="3022600"/>
            <wp:effectExtent l="25400" t="0" r="0" b="0"/>
            <wp:docPr id="1" name="Picture 0" descr="PageManag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Manager.tiff"/>
                    <pic:cNvPicPr/>
                  </pic:nvPicPr>
                  <pic:blipFill>
                    <a:blip r:embed="rId6"/>
                    <a:stretch>
                      <a:fillRect/>
                    </a:stretch>
                  </pic:blipFill>
                  <pic:spPr>
                    <a:xfrm>
                      <a:off x="0" y="0"/>
                      <a:ext cx="5486400" cy="3022600"/>
                    </a:xfrm>
                    <a:prstGeom prst="rect">
                      <a:avLst/>
                    </a:prstGeom>
                  </pic:spPr>
                </pic:pic>
              </a:graphicData>
            </a:graphic>
          </wp:inline>
        </w:drawing>
      </w:r>
    </w:p>
    <w:p w:rsidR="00B36700" w:rsidRDefault="00DA434F">
      <w:pPr>
        <w:rPr>
          <w:rFonts w:ascii="Myriad Pro" w:hAnsi="Myriad Pro"/>
        </w:rPr>
      </w:pPr>
      <w:r>
        <w:rPr>
          <w:rFonts w:ascii="Myriad Pro" w:hAnsi="Myriad Pro"/>
        </w:rPr>
        <w:t xml:space="preserve">The Page Manager will use the </w:t>
      </w:r>
      <w:proofErr w:type="spellStart"/>
      <w:r>
        <w:rPr>
          <w:rFonts w:ascii="Myriad Pro" w:hAnsi="Myriad Pro"/>
        </w:rPr>
        <w:t>dojox.grid.EnhancedGrid</w:t>
      </w:r>
      <w:proofErr w:type="spellEnd"/>
      <w:r>
        <w:rPr>
          <w:rFonts w:ascii="Myriad Pro" w:hAnsi="Myriad Pro"/>
        </w:rPr>
        <w:t xml:space="preserve"> to display the list o</w:t>
      </w:r>
      <w:r w:rsidR="00B36700">
        <w:rPr>
          <w:rFonts w:ascii="Myriad Pro" w:hAnsi="Myriad Pro"/>
        </w:rPr>
        <w:t xml:space="preserve">f pages the user is working </w:t>
      </w:r>
      <w:commentRangeStart w:id="4"/>
      <w:commentRangeStart w:id="5"/>
      <w:r w:rsidR="00B36700">
        <w:rPr>
          <w:rFonts w:ascii="Myriad Pro" w:hAnsi="Myriad Pro"/>
        </w:rPr>
        <w:t>on</w:t>
      </w:r>
      <w:commentRangeEnd w:id="4"/>
      <w:r w:rsidR="00924A6C">
        <w:rPr>
          <w:rStyle w:val="CommentReference"/>
          <w:vanish/>
        </w:rPr>
        <w:commentReference w:id="4"/>
      </w:r>
      <w:commentRangeEnd w:id="5"/>
      <w:r w:rsidR="00924A6C">
        <w:rPr>
          <w:rStyle w:val="CommentReference"/>
          <w:vanish/>
        </w:rPr>
        <w:commentReference w:id="5"/>
      </w:r>
      <w:r w:rsidR="00B36700">
        <w:rPr>
          <w:rFonts w:ascii="Myriad Pro" w:hAnsi="Myriad Pro"/>
        </w:rPr>
        <w:t xml:space="preserve">. </w:t>
      </w:r>
    </w:p>
    <w:p w:rsidR="00B36700" w:rsidRDefault="00B36700">
      <w:pPr>
        <w:rPr>
          <w:rFonts w:ascii="Myriad Pro" w:hAnsi="Myriad Pro"/>
        </w:rPr>
      </w:pPr>
    </w:p>
    <w:p w:rsidR="0085090B" w:rsidRDefault="0085090B">
      <w:pPr>
        <w:rPr>
          <w:rFonts w:ascii="Myriad Pro" w:hAnsi="Myriad Pro"/>
          <w:b/>
          <w:color w:val="4BACC6" w:themeColor="accent5"/>
        </w:rPr>
      </w:pPr>
      <w:r>
        <w:rPr>
          <w:rFonts w:ascii="Myriad Pro" w:hAnsi="Myriad Pro"/>
          <w:b/>
          <w:color w:val="4BACC6" w:themeColor="accent5"/>
        </w:rPr>
        <w:t>Requirements for the Page Manager grid:</w:t>
      </w:r>
    </w:p>
    <w:p w:rsidR="003E06E4" w:rsidRDefault="003E06E4" w:rsidP="002F3473">
      <w:pPr>
        <w:rPr>
          <w:rFonts w:ascii="Myriad Pro" w:hAnsi="Myriad Pro"/>
        </w:rPr>
      </w:pPr>
      <w:r>
        <w:rPr>
          <w:rFonts w:ascii="Myriad Pro" w:hAnsi="Myriad Pro"/>
        </w:rPr>
        <w:t>The grid you see in</w:t>
      </w:r>
      <w:r w:rsidR="002F3473">
        <w:rPr>
          <w:rFonts w:ascii="Myriad Pro" w:hAnsi="Myriad Pro"/>
        </w:rPr>
        <w:t xml:space="preserve"> the above picture was produced by the code in </w:t>
      </w:r>
      <w:proofErr w:type="spellStart"/>
      <w:r w:rsidR="002F3473">
        <w:rPr>
          <w:rFonts w:ascii="Myriad Pro" w:hAnsi="Myriad Pro"/>
          <w:i/>
        </w:rPr>
        <w:t>svn</w:t>
      </w:r>
      <w:proofErr w:type="spellEnd"/>
      <w:r w:rsidR="002F3473" w:rsidRPr="00DA434F">
        <w:rPr>
          <w:rFonts w:ascii="Myriad Pro" w:hAnsi="Myriad Pro"/>
          <w:i/>
        </w:rPr>
        <w:sym w:font="Wingdings" w:char="F0E0"/>
      </w:r>
      <w:proofErr w:type="spellStart"/>
      <w:r w:rsidR="002F3473">
        <w:rPr>
          <w:rFonts w:ascii="Myriad Pro" w:hAnsi="Myriad Pro"/>
          <w:i/>
        </w:rPr>
        <w:t>brandingpays</w:t>
      </w:r>
      <w:proofErr w:type="spellEnd"/>
      <w:r w:rsidR="002F3473" w:rsidRPr="00DA434F">
        <w:rPr>
          <w:rFonts w:ascii="Myriad Pro" w:hAnsi="Myriad Pro"/>
          <w:i/>
        </w:rPr>
        <w:sym w:font="Wingdings" w:char="F0E0"/>
      </w:r>
      <w:r w:rsidR="002F3473">
        <w:rPr>
          <w:rFonts w:ascii="Myriad Pro" w:hAnsi="Myriad Pro"/>
          <w:i/>
        </w:rPr>
        <w:t>trunk</w:t>
      </w:r>
      <w:r w:rsidR="002F3473" w:rsidRPr="00DA434F">
        <w:rPr>
          <w:rFonts w:ascii="Myriad Pro" w:hAnsi="Myriad Pro"/>
          <w:i/>
        </w:rPr>
        <w:sym w:font="Wingdings" w:char="F0E0"/>
      </w:r>
      <w:r w:rsidR="002F3473">
        <w:rPr>
          <w:rFonts w:ascii="Myriad Pro" w:hAnsi="Myriad Pro"/>
          <w:i/>
        </w:rPr>
        <w:t>e</w:t>
      </w:r>
      <w:r>
        <w:rPr>
          <w:rFonts w:ascii="Myriad Pro" w:hAnsi="Myriad Pro"/>
          <w:i/>
        </w:rPr>
        <w:t>xampleDojoEnhancedGrid</w:t>
      </w:r>
      <w:r w:rsidR="00511B97">
        <w:rPr>
          <w:rFonts w:ascii="Myriad Pro" w:hAnsi="Myriad Pro"/>
          <w:i/>
        </w:rPr>
        <w:t>3</w:t>
      </w:r>
      <w:r>
        <w:rPr>
          <w:rFonts w:ascii="Myriad Pro" w:hAnsi="Myriad Pro"/>
          <w:i/>
        </w:rPr>
        <w:t xml:space="preserve">.html. </w:t>
      </w:r>
      <w:r>
        <w:rPr>
          <w:rFonts w:ascii="Myriad Pro" w:hAnsi="Myriad Pro"/>
        </w:rPr>
        <w:t xml:space="preserve">The code for this grid is far from complete, however. </w:t>
      </w:r>
    </w:p>
    <w:p w:rsidR="00A621E7" w:rsidRDefault="00A621E7" w:rsidP="002F3473">
      <w:pPr>
        <w:rPr>
          <w:rFonts w:ascii="Myriad Pro" w:hAnsi="Myriad Pro"/>
        </w:rPr>
      </w:pPr>
    </w:p>
    <w:p w:rsidR="003E06E4" w:rsidRDefault="003E06E4" w:rsidP="002F3473">
      <w:pPr>
        <w:rPr>
          <w:rFonts w:ascii="Myriad Pro" w:hAnsi="Myriad Pro"/>
        </w:rPr>
      </w:pPr>
      <w:r>
        <w:rPr>
          <w:rFonts w:ascii="Myriad Pro" w:hAnsi="Myriad Pro"/>
        </w:rPr>
        <w:t>Here some of are the features the grid currently has:</w:t>
      </w:r>
    </w:p>
    <w:p w:rsidR="003E06E4" w:rsidRPr="003E06E4" w:rsidRDefault="003E06E4" w:rsidP="003E06E4">
      <w:pPr>
        <w:pStyle w:val="ListParagraph"/>
        <w:numPr>
          <w:ilvl w:val="0"/>
          <w:numId w:val="1"/>
          <w:numberingChange w:id="6" w:author="Jon Ferraiolo" w:date="2011-02-19T16:30:00Z" w:original="-"/>
        </w:numPr>
        <w:rPr>
          <w:rFonts w:ascii="Myriad Pro" w:hAnsi="Myriad Pro"/>
        </w:rPr>
      </w:pPr>
      <w:r w:rsidRPr="003E06E4">
        <w:rPr>
          <w:rFonts w:ascii="Myriad Pro" w:hAnsi="Myriad Pro"/>
        </w:rPr>
        <w:t>Ability to select rows</w:t>
      </w:r>
    </w:p>
    <w:p w:rsidR="003E06E4" w:rsidRDefault="003E06E4" w:rsidP="003E06E4">
      <w:pPr>
        <w:pStyle w:val="ListParagraph"/>
        <w:numPr>
          <w:ilvl w:val="0"/>
          <w:numId w:val="1"/>
          <w:numberingChange w:id="7" w:author="Jon Ferraiolo" w:date="2011-02-19T16:30:00Z" w:original="-"/>
        </w:numPr>
        <w:rPr>
          <w:rFonts w:ascii="Myriad Pro" w:hAnsi="Myriad Pro"/>
        </w:rPr>
      </w:pPr>
      <w:r>
        <w:rPr>
          <w:rFonts w:ascii="Myriad Pro" w:hAnsi="Myriad Pro"/>
        </w:rPr>
        <w:t>Ability to select multiple rows by clicking on the left-most column of boxes and dragging the mouse up or down, or by selecting one row and then selecting another by pressing shift</w:t>
      </w:r>
    </w:p>
    <w:p w:rsidR="003E06E4" w:rsidRDefault="003E06E4" w:rsidP="003E06E4">
      <w:pPr>
        <w:pStyle w:val="ListParagraph"/>
        <w:numPr>
          <w:ilvl w:val="0"/>
          <w:numId w:val="1"/>
          <w:numberingChange w:id="8" w:author="Jon Ferraiolo" w:date="2011-02-19T16:30:00Z" w:original="-"/>
        </w:numPr>
        <w:rPr>
          <w:rFonts w:ascii="Myriad Pro" w:hAnsi="Myriad Pro"/>
        </w:rPr>
      </w:pPr>
      <w:r>
        <w:rPr>
          <w:rFonts w:ascii="Myriad Pro" w:hAnsi="Myriad Pro"/>
        </w:rPr>
        <w:t>The correct column headings</w:t>
      </w:r>
    </w:p>
    <w:p w:rsidR="00A621E7" w:rsidRDefault="00A621E7" w:rsidP="003E06E4">
      <w:pPr>
        <w:rPr>
          <w:rFonts w:ascii="Myriad Pro" w:hAnsi="Myriad Pro"/>
        </w:rPr>
      </w:pPr>
    </w:p>
    <w:p w:rsidR="003E06E4" w:rsidRDefault="003E06E4" w:rsidP="003E06E4">
      <w:pPr>
        <w:rPr>
          <w:rFonts w:ascii="Myriad Pro" w:hAnsi="Myriad Pro"/>
        </w:rPr>
      </w:pPr>
      <w:r>
        <w:rPr>
          <w:rFonts w:ascii="Myriad Pro" w:hAnsi="Myriad Pro"/>
        </w:rPr>
        <w:t xml:space="preserve">What features need to be </w:t>
      </w:r>
      <w:proofErr w:type="gramStart"/>
      <w:r>
        <w:rPr>
          <w:rFonts w:ascii="Myriad Pro" w:hAnsi="Myriad Pro"/>
        </w:rPr>
        <w:t>added:</w:t>
      </w:r>
      <w:proofErr w:type="gramEnd"/>
    </w:p>
    <w:p w:rsidR="003F397A" w:rsidRDefault="003F397A" w:rsidP="003E06E4">
      <w:pPr>
        <w:rPr>
          <w:rFonts w:ascii="Myriad Pro" w:hAnsi="Myriad Pro"/>
        </w:rPr>
      </w:pPr>
      <w:r>
        <w:rPr>
          <w:rFonts w:ascii="Myriad Pro" w:hAnsi="Myriad Pro"/>
        </w:rPr>
        <w:t>1.</w:t>
      </w:r>
      <w:r w:rsidR="003E06E4">
        <w:rPr>
          <w:rFonts w:ascii="Myriad Pro" w:hAnsi="Myriad Pro"/>
        </w:rPr>
        <w:t xml:space="preserve"> Code that processes server data (JSON-formatted) so that it can be inserted into the grid dynamically</w:t>
      </w:r>
    </w:p>
    <w:p w:rsidR="003F397A" w:rsidRDefault="003F397A" w:rsidP="003E06E4">
      <w:pPr>
        <w:rPr>
          <w:rFonts w:ascii="Myriad Pro" w:hAnsi="Myriad Pro"/>
        </w:rPr>
      </w:pPr>
      <w:r>
        <w:rPr>
          <w:rFonts w:ascii="Myriad Pro" w:hAnsi="Myriad Pro"/>
        </w:rPr>
        <w:t>2. A way for the Date Created and Date Modified columns to be sorted properly</w:t>
      </w:r>
    </w:p>
    <w:p w:rsidR="003F397A" w:rsidRDefault="003F397A" w:rsidP="003E06E4">
      <w:pPr>
        <w:rPr>
          <w:rFonts w:ascii="Myriad Pro" w:hAnsi="Myriad Pro"/>
        </w:rPr>
      </w:pPr>
      <w:r>
        <w:rPr>
          <w:rFonts w:ascii="Myriad Pro" w:hAnsi="Myriad Pro"/>
        </w:rPr>
        <w:t>3. Currently dates that would populate the Date Created and Date Modified columns are in this format: “YYYY-MM-DD”. Is there a way to format them like “January</w:t>
      </w:r>
      <w:r w:rsidR="00A621E7">
        <w:rPr>
          <w:rFonts w:ascii="Myriad Pro" w:hAnsi="Myriad Pro"/>
        </w:rPr>
        <w:t>/Jan</w:t>
      </w:r>
      <w:r>
        <w:rPr>
          <w:rFonts w:ascii="Myriad Pro" w:hAnsi="Myriad Pro"/>
        </w:rPr>
        <w:t xml:space="preserve"> 1, 2011” and still have the column sort properly? If not that’s </w:t>
      </w:r>
      <w:commentRangeStart w:id="9"/>
      <w:r>
        <w:rPr>
          <w:rFonts w:ascii="Myriad Pro" w:hAnsi="Myriad Pro"/>
        </w:rPr>
        <w:t>ok</w:t>
      </w:r>
      <w:commentRangeEnd w:id="9"/>
      <w:r w:rsidR="00852687">
        <w:rPr>
          <w:rStyle w:val="CommentReference"/>
          <w:vanish/>
        </w:rPr>
        <w:commentReference w:id="9"/>
      </w:r>
      <w:r>
        <w:rPr>
          <w:rFonts w:ascii="Myriad Pro" w:hAnsi="Myriad Pro"/>
        </w:rPr>
        <w:t>.</w:t>
      </w:r>
    </w:p>
    <w:p w:rsidR="005F4A29" w:rsidRDefault="003F397A" w:rsidP="003E06E4">
      <w:pPr>
        <w:rPr>
          <w:rFonts w:ascii="Myriad Pro" w:hAnsi="Myriad Pro"/>
        </w:rPr>
      </w:pPr>
      <w:r>
        <w:rPr>
          <w:rFonts w:ascii="Myriad Pro" w:hAnsi="Myriad Pro"/>
        </w:rPr>
        <w:t>4. The grid should initially be rendered sorted by Type, or more specifically in the order of: 1. Type = “Positioning Statement” 2. Type = “Elevator Pitch” 3. Type = “Brand Strategy” (the order in which each are filled out by the user)</w:t>
      </w:r>
      <w:r w:rsidR="00A621E7">
        <w:rPr>
          <w:rFonts w:ascii="Myriad Pro" w:hAnsi="Myriad Pro"/>
        </w:rPr>
        <w:t>.</w:t>
      </w:r>
      <w:r w:rsidR="005F4A29">
        <w:rPr>
          <w:rFonts w:ascii="Myriad Pro" w:hAnsi="Myriad Pro"/>
        </w:rPr>
        <w:t xml:space="preserve"> If possible, after the grid is sorted by type, it also has “nested sorting” in which it is sorted by Date Created as well.</w:t>
      </w:r>
    </w:p>
    <w:p w:rsidR="005F4A29" w:rsidRDefault="005F4A29" w:rsidP="003E06E4">
      <w:pPr>
        <w:rPr>
          <w:rFonts w:ascii="Myriad Pro" w:hAnsi="Myriad Pro"/>
        </w:rPr>
      </w:pPr>
      <w:r>
        <w:rPr>
          <w:rFonts w:ascii="Myriad Pro" w:hAnsi="Myriad Pro"/>
        </w:rPr>
        <w:t xml:space="preserve">5. When the Select </w:t>
      </w:r>
      <w:proofErr w:type="gramStart"/>
      <w:r>
        <w:rPr>
          <w:rFonts w:ascii="Myriad Pro" w:hAnsi="Myriad Pro"/>
        </w:rPr>
        <w:t>All</w:t>
      </w:r>
      <w:proofErr w:type="gramEnd"/>
      <w:r>
        <w:rPr>
          <w:rFonts w:ascii="Myriad Pro" w:hAnsi="Myriad Pro"/>
        </w:rPr>
        <w:t xml:space="preserve"> button is clicked, all the rows get </w:t>
      </w:r>
      <w:commentRangeStart w:id="10"/>
      <w:r>
        <w:rPr>
          <w:rFonts w:ascii="Myriad Pro" w:hAnsi="Myriad Pro"/>
        </w:rPr>
        <w:t>selected</w:t>
      </w:r>
      <w:commentRangeEnd w:id="10"/>
      <w:r w:rsidR="000B22CE">
        <w:rPr>
          <w:rStyle w:val="CommentReference"/>
          <w:vanish/>
        </w:rPr>
        <w:commentReference w:id="10"/>
      </w:r>
      <w:r>
        <w:rPr>
          <w:rFonts w:ascii="Myriad Pro" w:hAnsi="Myriad Pro"/>
        </w:rPr>
        <w:t>.</w:t>
      </w:r>
    </w:p>
    <w:p w:rsidR="005F4A29" w:rsidRDefault="005F4A29" w:rsidP="003E06E4">
      <w:pPr>
        <w:rPr>
          <w:rFonts w:ascii="Myriad Pro" w:hAnsi="Myriad Pro"/>
        </w:rPr>
      </w:pPr>
      <w:r>
        <w:rPr>
          <w:rFonts w:ascii="Myriad Pro" w:hAnsi="Myriad Pro"/>
        </w:rPr>
        <w:t>6. Once one or multiple rows are selected, the functions Edit, Delete, Print, and Email need to apply to the selected pages.</w:t>
      </w:r>
    </w:p>
    <w:p w:rsidR="00D52C88" w:rsidRDefault="005F4A29" w:rsidP="003E06E4">
      <w:pPr>
        <w:rPr>
          <w:rFonts w:ascii="Myriad Pro" w:hAnsi="Myriad Pro"/>
        </w:rPr>
      </w:pPr>
      <w:r>
        <w:rPr>
          <w:rFonts w:ascii="Myriad Pro" w:hAnsi="Myriad Pro"/>
        </w:rPr>
        <w:t>7. When the Search button is clicked</w:t>
      </w:r>
      <w:r w:rsidR="00914D5E">
        <w:rPr>
          <w:rFonts w:ascii="Myriad Pro" w:hAnsi="Myriad Pro"/>
        </w:rPr>
        <w:t xml:space="preserve"> (it should actually by labeled “Search By” as opposed to what is shown in the above image)</w:t>
      </w:r>
      <w:r>
        <w:rPr>
          <w:rFonts w:ascii="Myriad Pro" w:hAnsi="Myriad Pro"/>
        </w:rPr>
        <w:t xml:space="preserve">, a </w:t>
      </w:r>
      <w:r w:rsidR="00914D5E">
        <w:rPr>
          <w:rFonts w:ascii="Myriad Pro" w:hAnsi="Myriad Pro"/>
        </w:rPr>
        <w:t>drop down menu should appear that has as options all of the column headings: Title, Type, Tags, Date Created, and Date Modified. When the user selects an option, a pop up should appear with a field into which the user can enter his/her search terms.</w:t>
      </w:r>
      <w:r w:rsidR="00D52C88">
        <w:rPr>
          <w:rFonts w:ascii="Myriad Pro" w:hAnsi="Myriad Pro"/>
        </w:rPr>
        <w:t xml:space="preserve"> Maybe if the </w:t>
      </w:r>
      <w:proofErr w:type="gramStart"/>
      <w:r w:rsidR="00D52C88">
        <w:rPr>
          <w:rFonts w:ascii="Myriad Pro" w:hAnsi="Myriad Pro"/>
        </w:rPr>
        <w:t>user choose</w:t>
      </w:r>
      <w:proofErr w:type="gramEnd"/>
      <w:r w:rsidR="00D52C88">
        <w:rPr>
          <w:rFonts w:ascii="Myriad Pro" w:hAnsi="Myriad Pro"/>
        </w:rPr>
        <w:t xml:space="preserve"> Date Created or </w:t>
      </w:r>
      <w:proofErr w:type="spellStart"/>
      <w:r w:rsidR="00D52C88">
        <w:rPr>
          <w:rFonts w:ascii="Myriad Pro" w:hAnsi="Myriad Pro"/>
        </w:rPr>
        <w:t>Modifid</w:t>
      </w:r>
      <w:proofErr w:type="spellEnd"/>
      <w:r w:rsidR="00D52C88">
        <w:rPr>
          <w:rFonts w:ascii="Myriad Pro" w:hAnsi="Myriad Pro"/>
        </w:rPr>
        <w:t xml:space="preserve">, a date picker should replace the text field. Once the user clicks some buttons that submits </w:t>
      </w:r>
      <w:proofErr w:type="spellStart"/>
      <w:r w:rsidR="00D52C88">
        <w:rPr>
          <w:rFonts w:ascii="Myriad Pro" w:hAnsi="Myriad Pro"/>
        </w:rPr>
        <w:t>ther</w:t>
      </w:r>
      <w:proofErr w:type="spellEnd"/>
      <w:r w:rsidR="00D52C88">
        <w:rPr>
          <w:rFonts w:ascii="Myriad Pro" w:hAnsi="Myriad Pro"/>
        </w:rPr>
        <w:t xml:space="preserve"> search terms (probably a “Search” button), the grid is then filtered to show only search </w:t>
      </w:r>
      <w:commentRangeStart w:id="11"/>
      <w:r w:rsidR="00D52C88">
        <w:rPr>
          <w:rFonts w:ascii="Myriad Pro" w:hAnsi="Myriad Pro"/>
        </w:rPr>
        <w:t>results</w:t>
      </w:r>
      <w:commentRangeEnd w:id="11"/>
      <w:r w:rsidR="000B22CE">
        <w:rPr>
          <w:rStyle w:val="CommentReference"/>
          <w:vanish/>
        </w:rPr>
        <w:commentReference w:id="11"/>
      </w:r>
      <w:r w:rsidR="00D52C88">
        <w:rPr>
          <w:rFonts w:ascii="Myriad Pro" w:hAnsi="Myriad Pro"/>
        </w:rPr>
        <w:t>.</w:t>
      </w:r>
    </w:p>
    <w:p w:rsidR="00D52C88" w:rsidRDefault="00D52C88" w:rsidP="003E06E4">
      <w:pPr>
        <w:rPr>
          <w:rFonts w:ascii="Myriad Pro" w:hAnsi="Myriad Pro"/>
        </w:rPr>
      </w:pPr>
    </w:p>
    <w:p w:rsidR="00D52C88" w:rsidRDefault="00D52C88" w:rsidP="003E06E4">
      <w:pPr>
        <w:rPr>
          <w:rFonts w:ascii="Myriad Pro" w:hAnsi="Myriad Pro"/>
          <w:b/>
          <w:color w:val="4BACC6" w:themeColor="accent5"/>
        </w:rPr>
      </w:pPr>
      <w:r>
        <w:rPr>
          <w:rFonts w:ascii="Myriad Pro" w:hAnsi="Myriad Pro"/>
          <w:b/>
          <w:color w:val="4BACC6" w:themeColor="accent5"/>
        </w:rPr>
        <w:t>Detailed Notes and Explanations about the Requirements:</w:t>
      </w:r>
    </w:p>
    <w:p w:rsidR="005F4A29" w:rsidRPr="00D52C88" w:rsidRDefault="00D52C88" w:rsidP="003E06E4">
      <w:pPr>
        <w:rPr>
          <w:rFonts w:ascii="Myriad Pro" w:hAnsi="Myriad Pro"/>
        </w:rPr>
      </w:pPr>
      <w:r>
        <w:rPr>
          <w:rFonts w:ascii="Myriad Pro" w:hAnsi="Myriad Pro"/>
        </w:rPr>
        <w:t xml:space="preserve">1. </w:t>
      </w:r>
      <w:r>
        <w:rPr>
          <w:rFonts w:ascii="Myriad Pro" w:hAnsi="Myriad Pro"/>
          <w:color w:val="A6A6A6" w:themeColor="background1" w:themeShade="A6"/>
        </w:rPr>
        <w:t>“</w:t>
      </w:r>
      <w:r w:rsidRPr="00D52C88">
        <w:rPr>
          <w:rFonts w:ascii="Myriad Pro" w:hAnsi="Myriad Pro"/>
          <w:color w:val="A6A6A6" w:themeColor="background1" w:themeShade="A6"/>
        </w:rPr>
        <w:t>Code that processes server data (JSON-formatted) so that it can be inserted into the grid dynamically</w:t>
      </w:r>
      <w:r>
        <w:rPr>
          <w:rFonts w:ascii="Myriad Pro" w:hAnsi="Myriad Pro"/>
          <w:color w:val="A6A6A6" w:themeColor="background1" w:themeShade="A6"/>
        </w:rPr>
        <w:t>”</w:t>
      </w:r>
    </w:p>
    <w:p w:rsidR="00511B97" w:rsidRDefault="00511B97" w:rsidP="003E06E4">
      <w:pPr>
        <w:rPr>
          <w:rFonts w:ascii="Myriad Pro" w:hAnsi="Myriad Pro"/>
        </w:rPr>
      </w:pPr>
      <w:r>
        <w:rPr>
          <w:rFonts w:ascii="Myriad Pro" w:hAnsi="Myriad Pro"/>
        </w:rPr>
        <w:t xml:space="preserve">The example file </w:t>
      </w:r>
      <w:r>
        <w:rPr>
          <w:rFonts w:ascii="Myriad Pro" w:hAnsi="Myriad Pro"/>
          <w:i/>
        </w:rPr>
        <w:t>exampleDojoEnhancedGrid3.html</w:t>
      </w:r>
      <w:r>
        <w:rPr>
          <w:rFonts w:ascii="Myriad Pro" w:hAnsi="Myriad Pro"/>
        </w:rPr>
        <w:t xml:space="preserve"> populates the grid statically. The grid is created programmatically rather than </w:t>
      </w:r>
      <w:proofErr w:type="spellStart"/>
      <w:r>
        <w:rPr>
          <w:rFonts w:ascii="Myriad Pro" w:hAnsi="Myriad Pro"/>
        </w:rPr>
        <w:t>declaritively</w:t>
      </w:r>
      <w:proofErr w:type="spellEnd"/>
      <w:r>
        <w:rPr>
          <w:rFonts w:ascii="Myriad Pro" w:hAnsi="Myriad Pro"/>
        </w:rPr>
        <w:t>:</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gramStart"/>
      <w:r w:rsidRPr="009740B5">
        <w:rPr>
          <w:rFonts w:ascii="Myriad Pro" w:hAnsi="Myriad Pro"/>
          <w:color w:val="8064A2" w:themeColor="accent4"/>
        </w:rPr>
        <w:t>create</w:t>
      </w:r>
      <w:proofErr w:type="gramEnd"/>
      <w:r w:rsidRPr="009740B5">
        <w:rPr>
          <w:rFonts w:ascii="Myriad Pro" w:hAnsi="Myriad Pro"/>
          <w:color w:val="8064A2" w:themeColor="accent4"/>
        </w:rPr>
        <w:t xml:space="preserve"> a new grid</w:t>
      </w:r>
      <w:r w:rsidR="009740B5" w:rsidRPr="009740B5">
        <w:rPr>
          <w:rFonts w:ascii="Myriad Pro" w:hAnsi="Myriad Pro"/>
          <w:color w:val="8064A2" w:themeColor="accent4"/>
        </w:rPr>
        <w:t xml:space="preserve"> (line 103)</w:t>
      </w:r>
      <w:r w:rsidRPr="009740B5">
        <w:rPr>
          <w:rFonts w:ascii="Myriad Pro" w:hAnsi="Myriad Pro"/>
          <w:color w:val="8064A2" w:themeColor="accent4"/>
        </w:rPr>
        <w:t>:</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var</w:t>
      </w:r>
      <w:proofErr w:type="spellEnd"/>
      <w:proofErr w:type="gramEnd"/>
      <w:r w:rsidRPr="009740B5">
        <w:rPr>
          <w:rFonts w:ascii="Myriad Pro" w:hAnsi="Myriad Pro"/>
          <w:color w:val="8064A2" w:themeColor="accent4"/>
        </w:rPr>
        <w:t xml:space="preserve"> grid = new </w:t>
      </w:r>
      <w:proofErr w:type="spellStart"/>
      <w:r w:rsidRPr="009740B5">
        <w:rPr>
          <w:rFonts w:ascii="Myriad Pro" w:hAnsi="Myriad Pro"/>
          <w:color w:val="8064A2" w:themeColor="accent4"/>
        </w:rPr>
        <w:t>dojox.grid.EnhancedGrid</w:t>
      </w:r>
      <w:proofErr w:type="spellEnd"/>
      <w:r w:rsidRPr="009740B5">
        <w:rPr>
          <w:rFonts w:ascii="Myriad Pro" w:hAnsi="Myriad Pro"/>
          <w:color w:val="8064A2" w:themeColor="accent4"/>
        </w:rPr>
        <w:t>({</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gramStart"/>
      <w:r w:rsidRPr="009740B5">
        <w:rPr>
          <w:rFonts w:ascii="Myriad Pro" w:hAnsi="Myriad Pro"/>
          <w:color w:val="8064A2" w:themeColor="accent4"/>
        </w:rPr>
        <w:t>query</w:t>
      </w:r>
      <w:proofErr w:type="gramEnd"/>
      <w:r w:rsidRPr="009740B5">
        <w:rPr>
          <w:rFonts w:ascii="Myriad Pro" w:hAnsi="Myriad Pro"/>
          <w:color w:val="8064A2" w:themeColor="accent4"/>
        </w:rPr>
        <w:t>: {</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Title: '*'</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
    <w:p w:rsidR="00511B97" w:rsidRPr="00511B97" w:rsidRDefault="00511B97" w:rsidP="00511B97">
      <w:pPr>
        <w:rPr>
          <w:rFonts w:ascii="Myriad Pro" w:hAnsi="Myriad Pro"/>
          <w:color w:val="F79646" w:themeColor="accent6"/>
        </w:rPr>
      </w:pPr>
      <w:r w:rsidRPr="00511B97">
        <w:rPr>
          <w:rFonts w:ascii="Myriad Pro" w:hAnsi="Myriad Pro"/>
          <w:color w:val="5F497A" w:themeColor="accent4" w:themeShade="BF"/>
        </w:rPr>
        <w:t xml:space="preserve">                </w:t>
      </w:r>
      <w:proofErr w:type="gramStart"/>
      <w:r w:rsidRPr="00511B97">
        <w:rPr>
          <w:rFonts w:ascii="Myriad Pro" w:hAnsi="Myriad Pro"/>
          <w:color w:val="F79646" w:themeColor="accent6"/>
        </w:rPr>
        <w:t>store</w:t>
      </w:r>
      <w:proofErr w:type="gramEnd"/>
      <w:r w:rsidRPr="00511B97">
        <w:rPr>
          <w:rFonts w:ascii="Myriad Pro" w:hAnsi="Myriad Pro"/>
          <w:color w:val="F79646" w:themeColor="accent6"/>
        </w:rPr>
        <w:t>: store,</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rowSelector</w:t>
      </w:r>
      <w:proofErr w:type="spellEnd"/>
      <w:proofErr w:type="gramEnd"/>
      <w:r w:rsidRPr="009740B5">
        <w:rPr>
          <w:rFonts w:ascii="Myriad Pro" w:hAnsi="Myriad Pro"/>
          <w:color w:val="8064A2" w:themeColor="accent4"/>
        </w:rPr>
        <w:t>: '20px',</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gramStart"/>
      <w:r w:rsidRPr="009740B5">
        <w:rPr>
          <w:rFonts w:ascii="Myriad Pro" w:hAnsi="Myriad Pro"/>
          <w:color w:val="8064A2" w:themeColor="accent4"/>
        </w:rPr>
        <w:t>structure</w:t>
      </w:r>
      <w:proofErr w:type="gramEnd"/>
      <w:r w:rsidRPr="009740B5">
        <w:rPr>
          <w:rFonts w:ascii="Myriad Pro" w:hAnsi="Myriad Pro"/>
          <w:color w:val="8064A2" w:themeColor="accent4"/>
        </w:rPr>
        <w:t>: layout,</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clientSort</w:t>
      </w:r>
      <w:proofErr w:type="spellEnd"/>
      <w:proofErr w:type="gramEnd"/>
      <w:r w:rsidRPr="009740B5">
        <w:rPr>
          <w:rFonts w:ascii="Myriad Pro" w:hAnsi="Myriad Pro"/>
          <w:color w:val="8064A2" w:themeColor="accent4"/>
        </w:rPr>
        <w:t>: true,</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sortFields</w:t>
      </w:r>
      <w:proofErr w:type="spellEnd"/>
      <w:proofErr w:type="gramEnd"/>
      <w:r w:rsidRPr="009740B5">
        <w:rPr>
          <w:rFonts w:ascii="Myriad Pro" w:hAnsi="Myriad Pro"/>
          <w:color w:val="8064A2" w:themeColor="accent4"/>
        </w:rPr>
        <w:t>: {attribute: 'Type'},</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plugins</w:t>
      </w:r>
      <w:proofErr w:type="spellEnd"/>
      <w:proofErr w:type="gramEnd"/>
      <w:r w:rsidRPr="009740B5">
        <w:rPr>
          <w:rFonts w:ascii="Myriad Pro" w:hAnsi="Myriad Pro"/>
          <w:color w:val="8064A2" w:themeColor="accent4"/>
        </w:rPr>
        <w:t>: {</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nestedSorting</w:t>
      </w:r>
      <w:proofErr w:type="spellEnd"/>
      <w:proofErr w:type="gramEnd"/>
      <w:r w:rsidRPr="009740B5">
        <w:rPr>
          <w:rFonts w:ascii="Myriad Pro" w:hAnsi="Myriad Pro"/>
          <w:color w:val="8064A2" w:themeColor="accent4"/>
        </w:rPr>
        <w:t>: true,</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dnd</w:t>
      </w:r>
      <w:proofErr w:type="spellEnd"/>
      <w:proofErr w:type="gramEnd"/>
      <w:r w:rsidRPr="009740B5">
        <w:rPr>
          <w:rFonts w:ascii="Myriad Pro" w:hAnsi="Myriad Pro"/>
          <w:color w:val="8064A2" w:themeColor="accent4"/>
        </w:rPr>
        <w:t>: true,</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indirectSelection</w:t>
      </w:r>
      <w:proofErr w:type="spellEnd"/>
      <w:proofErr w:type="gramEnd"/>
      <w:r w:rsidRPr="009740B5">
        <w:rPr>
          <w:rFonts w:ascii="Myriad Pro" w:hAnsi="Myriad Pro"/>
          <w:color w:val="8064A2" w:themeColor="accent4"/>
        </w:rPr>
        <w:t>: {</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gramStart"/>
      <w:r w:rsidRPr="009740B5">
        <w:rPr>
          <w:rFonts w:ascii="Myriad Pro" w:hAnsi="Myriad Pro"/>
          <w:color w:val="8064A2" w:themeColor="accent4"/>
        </w:rPr>
        <w:t>name</w:t>
      </w:r>
      <w:proofErr w:type="gramEnd"/>
      <w:r w:rsidRPr="009740B5">
        <w:rPr>
          <w:rFonts w:ascii="Myriad Pro" w:hAnsi="Myriad Pro"/>
          <w:color w:val="8064A2" w:themeColor="accent4"/>
        </w:rPr>
        <w:t>: "Selection",</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gramStart"/>
      <w:r w:rsidRPr="009740B5">
        <w:rPr>
          <w:rFonts w:ascii="Myriad Pro" w:hAnsi="Myriad Pro"/>
          <w:color w:val="8064A2" w:themeColor="accent4"/>
        </w:rPr>
        <w:t>width</w:t>
      </w:r>
      <w:proofErr w:type="gramEnd"/>
      <w:r w:rsidRPr="009740B5">
        <w:rPr>
          <w:rFonts w:ascii="Myriad Pro" w:hAnsi="Myriad Pro"/>
          <w:color w:val="8064A2" w:themeColor="accent4"/>
        </w:rPr>
        <w:t>: "70px",</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gramStart"/>
      <w:r w:rsidRPr="009740B5">
        <w:rPr>
          <w:rFonts w:ascii="Myriad Pro" w:hAnsi="Myriad Pro"/>
          <w:color w:val="8064A2" w:themeColor="accent4"/>
        </w:rPr>
        <w:t>styles</w:t>
      </w:r>
      <w:proofErr w:type="gramEnd"/>
      <w:r w:rsidRPr="009740B5">
        <w:rPr>
          <w:rFonts w:ascii="Myriad Pro" w:hAnsi="Myriad Pro"/>
          <w:color w:val="8064A2" w:themeColor="accent4"/>
        </w:rPr>
        <w:t>: "text-align: center;"</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document.createElement</w:t>
      </w:r>
      <w:proofErr w:type="spellEnd"/>
      <w:proofErr w:type="gramEnd"/>
      <w:r w:rsidRPr="009740B5">
        <w:rPr>
          <w:rFonts w:ascii="Myriad Pro" w:hAnsi="Myriad Pro"/>
          <w:color w:val="8064A2" w:themeColor="accent4"/>
        </w:rPr>
        <w:t>('div'));</w:t>
      </w:r>
    </w:p>
    <w:p w:rsidR="00511B97" w:rsidRPr="009740B5" w:rsidRDefault="00511B97" w:rsidP="00511B97">
      <w:pPr>
        <w:rPr>
          <w:rFonts w:ascii="Myriad Pro" w:hAnsi="Myriad Pro"/>
          <w:color w:val="8064A2" w:themeColor="accent4"/>
        </w:rPr>
      </w:pPr>
    </w:p>
    <w:p w:rsidR="00511B9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 </w:t>
      </w:r>
      <w:proofErr w:type="gramStart"/>
      <w:r w:rsidRPr="009740B5">
        <w:rPr>
          <w:rFonts w:ascii="Myriad Pro" w:hAnsi="Myriad Pro"/>
          <w:color w:val="8064A2" w:themeColor="accent4"/>
        </w:rPr>
        <w:t>append</w:t>
      </w:r>
      <w:proofErr w:type="gramEnd"/>
      <w:r w:rsidRPr="009740B5">
        <w:rPr>
          <w:rFonts w:ascii="Myriad Pro" w:hAnsi="Myriad Pro"/>
          <w:color w:val="8064A2" w:themeColor="accent4"/>
        </w:rPr>
        <w:t xml:space="preserve"> the new grid to the div "gridContainer4":</w:t>
      </w:r>
    </w:p>
    <w:p w:rsidR="00A621E7" w:rsidRPr="009740B5" w:rsidRDefault="00511B97" w:rsidP="00511B97">
      <w:pPr>
        <w:rPr>
          <w:rFonts w:ascii="Myriad Pro" w:hAnsi="Myriad Pro"/>
          <w:color w:val="8064A2" w:themeColor="accent4"/>
        </w:rPr>
      </w:pPr>
      <w:r w:rsidRPr="009740B5">
        <w:rPr>
          <w:rFonts w:ascii="Myriad Pro" w:hAnsi="Myriad Pro"/>
          <w:color w:val="8064A2" w:themeColor="accent4"/>
        </w:rPr>
        <w:t xml:space="preserve">            </w:t>
      </w:r>
      <w:proofErr w:type="spellStart"/>
      <w:proofErr w:type="gramStart"/>
      <w:r w:rsidRPr="009740B5">
        <w:rPr>
          <w:rFonts w:ascii="Myriad Pro" w:hAnsi="Myriad Pro"/>
          <w:color w:val="8064A2" w:themeColor="accent4"/>
        </w:rPr>
        <w:t>dojo.byId</w:t>
      </w:r>
      <w:proofErr w:type="spellEnd"/>
      <w:proofErr w:type="gramEnd"/>
      <w:r w:rsidRPr="009740B5">
        <w:rPr>
          <w:rFonts w:ascii="Myriad Pro" w:hAnsi="Myriad Pro"/>
          <w:color w:val="8064A2" w:themeColor="accent4"/>
        </w:rPr>
        <w:t>("</w:t>
      </w:r>
      <w:proofErr w:type="spellStart"/>
      <w:r w:rsidRPr="009740B5">
        <w:rPr>
          <w:rFonts w:ascii="Myriad Pro" w:hAnsi="Myriad Pro"/>
          <w:color w:val="8064A2" w:themeColor="accent4"/>
        </w:rPr>
        <w:t>gridDiv</w:t>
      </w:r>
      <w:proofErr w:type="spellEnd"/>
      <w:r w:rsidRPr="009740B5">
        <w:rPr>
          <w:rFonts w:ascii="Myriad Pro" w:hAnsi="Myriad Pro"/>
          <w:color w:val="8064A2" w:themeColor="accent4"/>
        </w:rPr>
        <w:t>").</w:t>
      </w:r>
      <w:proofErr w:type="spellStart"/>
      <w:r w:rsidRPr="009740B5">
        <w:rPr>
          <w:rFonts w:ascii="Myriad Pro" w:hAnsi="Myriad Pro"/>
          <w:color w:val="8064A2" w:themeColor="accent4"/>
        </w:rPr>
        <w:t>appendChild</w:t>
      </w:r>
      <w:proofErr w:type="spellEnd"/>
      <w:r w:rsidRPr="009740B5">
        <w:rPr>
          <w:rFonts w:ascii="Myriad Pro" w:hAnsi="Myriad Pro"/>
          <w:color w:val="8064A2" w:themeColor="accent4"/>
        </w:rPr>
        <w:t>(</w:t>
      </w:r>
      <w:proofErr w:type="spellStart"/>
      <w:r w:rsidRPr="009740B5">
        <w:rPr>
          <w:rFonts w:ascii="Myriad Pro" w:hAnsi="Myriad Pro"/>
          <w:color w:val="8064A2" w:themeColor="accent4"/>
        </w:rPr>
        <w:t>grid.domNode</w:t>
      </w:r>
      <w:proofErr w:type="spellEnd"/>
      <w:r w:rsidRPr="009740B5">
        <w:rPr>
          <w:rFonts w:ascii="Myriad Pro" w:hAnsi="Myriad Pro"/>
          <w:color w:val="8064A2" w:themeColor="accent4"/>
        </w:rPr>
        <w:t>);</w:t>
      </w:r>
    </w:p>
    <w:p w:rsidR="009740B5" w:rsidRDefault="00511B97" w:rsidP="003E06E4">
      <w:pPr>
        <w:rPr>
          <w:rFonts w:ascii="Myriad Pro" w:hAnsi="Myriad Pro"/>
        </w:rPr>
      </w:pPr>
      <w:r>
        <w:rPr>
          <w:rFonts w:ascii="Myriad Pro" w:hAnsi="Myriad Pro"/>
        </w:rPr>
        <w:t xml:space="preserve">The line in orange is how the grid gets its data: it gets it from its </w:t>
      </w:r>
      <w:r w:rsidR="009740B5">
        <w:rPr>
          <w:rFonts w:ascii="Myriad Pro" w:hAnsi="Myriad Pro"/>
          <w:i/>
        </w:rPr>
        <w:t>store</w:t>
      </w:r>
      <w:r w:rsidR="009740B5">
        <w:rPr>
          <w:rFonts w:ascii="Myriad Pro" w:hAnsi="Myriad Pro"/>
        </w:rPr>
        <w:t xml:space="preserve"> variable, which in turn gets the data from another variable named </w:t>
      </w:r>
      <w:r w:rsidR="009740B5">
        <w:rPr>
          <w:rFonts w:ascii="Myriad Pro" w:hAnsi="Myriad Pro"/>
          <w:i/>
        </w:rPr>
        <w:t>store</w:t>
      </w:r>
      <w:r w:rsidR="009740B5">
        <w:rPr>
          <w:rFonts w:ascii="Myriad Pro" w:hAnsi="Myriad Pro"/>
        </w:rPr>
        <w:t xml:space="preserve"> that I defined:</w:t>
      </w:r>
    </w:p>
    <w:p w:rsidR="009740B5" w:rsidRPr="009740B5" w:rsidRDefault="009740B5" w:rsidP="009740B5">
      <w:pPr>
        <w:rPr>
          <w:rFonts w:ascii="Myriad Pro" w:hAnsi="Myriad Pro"/>
          <w:color w:val="8064A2" w:themeColor="accent4"/>
        </w:rPr>
      </w:pPr>
      <w:proofErr w:type="spellStart"/>
      <w:proofErr w:type="gramStart"/>
      <w:r w:rsidRPr="009740B5">
        <w:rPr>
          <w:rFonts w:ascii="Myriad Pro" w:hAnsi="Myriad Pro"/>
          <w:color w:val="8064A2" w:themeColor="accent4"/>
        </w:rPr>
        <w:t>var</w:t>
      </w:r>
      <w:proofErr w:type="spellEnd"/>
      <w:proofErr w:type="gramEnd"/>
      <w:r w:rsidRPr="009740B5">
        <w:rPr>
          <w:rFonts w:ascii="Myriad Pro" w:hAnsi="Myriad Pro"/>
          <w:color w:val="8064A2" w:themeColor="accent4"/>
        </w:rPr>
        <w:t xml:space="preserve"> store = new </w:t>
      </w:r>
      <w:proofErr w:type="spellStart"/>
      <w:r w:rsidRPr="009740B5">
        <w:rPr>
          <w:rFonts w:ascii="Myriad Pro" w:hAnsi="Myriad Pro"/>
          <w:color w:val="8064A2" w:themeColor="accent4"/>
        </w:rPr>
        <w:t>dojo.data.ItemFileReadStore</w:t>
      </w:r>
      <w:proofErr w:type="spellEnd"/>
      <w:r w:rsidRPr="009740B5">
        <w:rPr>
          <w:rFonts w:ascii="Myriad Pro" w:hAnsi="Myriad Pro"/>
          <w:color w:val="8064A2" w:themeColor="accent4"/>
        </w:rPr>
        <w: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 xml:space="preserve">                    </w:t>
      </w:r>
      <w:r w:rsidRPr="009740B5">
        <w:rPr>
          <w:rFonts w:ascii="Myriad Pro" w:hAnsi="Myriad Pro"/>
          <w:color w:val="8064A2" w:themeColor="accent4"/>
        </w:rPr>
        <w:tab/>
      </w:r>
      <w:proofErr w:type="gramStart"/>
      <w:r w:rsidRPr="009740B5">
        <w:rPr>
          <w:rFonts w:ascii="Myriad Pro" w:hAnsi="Myriad Pro"/>
          <w:color w:val="8064A2" w:themeColor="accent4"/>
        </w:rPr>
        <w:t>data</w:t>
      </w:r>
      <w:proofErr w:type="gramEnd"/>
      <w:r w:rsidRPr="009740B5">
        <w:rPr>
          <w:rFonts w:ascii="Myriad Pro" w:hAnsi="Myriad Pro"/>
          <w:color w:val="8064A2" w:themeColor="accent4"/>
        </w:rPr>
        <w:t xml:space="preserve"> : {items: </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 xml:space="preserve">                    </w:t>
      </w:r>
      <w:r w:rsidRPr="009740B5">
        <w:rPr>
          <w:rFonts w:ascii="Myriad Pro" w:hAnsi="Myriad Pro"/>
          <w:color w:val="8064A2" w:themeColor="accent4"/>
        </w:rPr>
        <w:tab/>
        <w: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 xml:space="preserve">                    </w:t>
      </w:r>
      <w:r w:rsidRPr="009740B5">
        <w:rPr>
          <w:rFonts w:ascii="Myriad Pro" w:hAnsi="Myriad Pro"/>
          <w:color w:val="8064A2" w:themeColor="accent4"/>
        </w:rPr>
        <w:tab/>
      </w:r>
      <w:r>
        <w:rPr>
          <w:rFonts w:ascii="Myriad Pro" w:hAnsi="Myriad Pro"/>
          <w:color w:val="8064A2" w:themeColor="accent4"/>
        </w:rPr>
        <w:tab/>
      </w:r>
      <w:r w:rsidRPr="009740B5">
        <w:rPr>
          <w:rFonts w:ascii="Myriad Pro" w:hAnsi="Myriad Pro"/>
          <w:color w:val="8064A2" w:themeColor="accent4"/>
        </w:rPr>
        <w:t>{'Title': 'My Positioning Statement',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'Type': 'Positioning Statement',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'Tags': '</w:t>
      </w:r>
      <w:proofErr w:type="spellStart"/>
      <w:r w:rsidRPr="009740B5">
        <w:rPr>
          <w:rFonts w:ascii="Myriad Pro" w:hAnsi="Myriad Pro"/>
          <w:color w:val="8064A2" w:themeColor="accent4"/>
        </w:rPr>
        <w:t>One_Piece</w:t>
      </w:r>
      <w:proofErr w:type="spellEnd"/>
      <w:r w:rsidRPr="009740B5">
        <w:rPr>
          <w:rFonts w:ascii="Myriad Pro" w:hAnsi="Myriad Pro"/>
          <w:color w:val="8064A2" w:themeColor="accent4"/>
        </w:rPr>
        <w: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_created</w:t>
      </w:r>
      <w:proofErr w:type="spellEnd"/>
      <w:r w:rsidRPr="009740B5">
        <w:rPr>
          <w:rFonts w:ascii="Myriad Pro" w:hAnsi="Myriad Pro"/>
          <w:color w:val="8064A2" w:themeColor="accent4"/>
        </w:rPr>
        <w:t>': 'Jan 24,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_modified</w:t>
      </w:r>
      <w:proofErr w:type="spellEnd"/>
      <w:r w:rsidRPr="009740B5">
        <w:rPr>
          <w:rFonts w:ascii="Myriad Pro" w:hAnsi="Myriad Pro"/>
          <w:color w:val="8064A2" w:themeColor="accent4"/>
        </w:rPr>
        <w:t>': 'Feb 15,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{'Title': 'My Positioning Statement2',</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'Type': 'Positioning Statement',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'Tags': '</w:t>
      </w:r>
      <w:proofErr w:type="spellStart"/>
      <w:r w:rsidRPr="009740B5">
        <w:rPr>
          <w:rFonts w:ascii="Myriad Pro" w:hAnsi="Myriad Pro"/>
          <w:color w:val="8064A2" w:themeColor="accent4"/>
        </w:rPr>
        <w:t>Luffy</w:t>
      </w:r>
      <w:proofErr w:type="spellEnd"/>
      <w:r w:rsidRPr="009740B5">
        <w:rPr>
          <w:rFonts w:ascii="Myriad Pro" w:hAnsi="Myriad Pro"/>
          <w:color w:val="8064A2" w:themeColor="accent4"/>
        </w:rPr>
        <w: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_created</w:t>
      </w:r>
      <w:proofErr w:type="spellEnd"/>
      <w:r w:rsidRPr="009740B5">
        <w:rPr>
          <w:rFonts w:ascii="Myriad Pro" w:hAnsi="Myriad Pro"/>
          <w:color w:val="8064A2" w:themeColor="accent4"/>
        </w:rPr>
        <w:t>': 'Jan 5,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_modified</w:t>
      </w:r>
      <w:proofErr w:type="spellEnd"/>
      <w:r w:rsidRPr="009740B5">
        <w:rPr>
          <w:rFonts w:ascii="Myriad Pro" w:hAnsi="Myriad Pro"/>
          <w:color w:val="8064A2" w:themeColor="accent4"/>
        </w:rPr>
        <w:t>': 'Feb 10,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{'Title': 'My Elevator Pitch',</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'Type': 'Elevator Pitch',</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'Tags': '</w:t>
      </w:r>
      <w:proofErr w:type="spellStart"/>
      <w:r w:rsidRPr="009740B5">
        <w:rPr>
          <w:rFonts w:ascii="Myriad Pro" w:hAnsi="Myriad Pro"/>
          <w:color w:val="8064A2" w:themeColor="accent4"/>
        </w:rPr>
        <w:t>Nami</w:t>
      </w:r>
      <w:proofErr w:type="spellEnd"/>
      <w:r w:rsidRPr="009740B5">
        <w:rPr>
          <w:rFonts w:ascii="Myriad Pro" w:hAnsi="Myriad Pro"/>
          <w:color w:val="8064A2" w:themeColor="accent4"/>
        </w:rPr>
        <w: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_created</w:t>
      </w:r>
      <w:proofErr w:type="spellEnd"/>
      <w:r w:rsidRPr="009740B5">
        <w:rPr>
          <w:rFonts w:ascii="Myriad Pro" w:hAnsi="Myriad Pro"/>
          <w:color w:val="8064A2" w:themeColor="accent4"/>
        </w:rPr>
        <w:t>': 'Feb 1,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_modified</w:t>
      </w:r>
      <w:proofErr w:type="spellEnd"/>
      <w:r w:rsidRPr="009740B5">
        <w:rPr>
          <w:rFonts w:ascii="Myriad Pro" w:hAnsi="Myriad Pro"/>
          <w:color w:val="8064A2" w:themeColor="accent4"/>
        </w:rPr>
        <w:t>': 'Feb 10,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{'Title': 'My Elevator Pitch2',</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'Type': 'Elevator Pitch',</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'Tags': '</w:t>
      </w:r>
      <w:proofErr w:type="spellStart"/>
      <w:r w:rsidRPr="009740B5">
        <w:rPr>
          <w:rFonts w:ascii="Myriad Pro" w:hAnsi="Myriad Pro"/>
          <w:color w:val="8064A2" w:themeColor="accent4"/>
        </w:rPr>
        <w:t>Zoro</w:t>
      </w:r>
      <w:proofErr w:type="spellEnd"/>
      <w:r w:rsidRPr="009740B5">
        <w:rPr>
          <w:rFonts w:ascii="Myriad Pro" w:hAnsi="Myriad Pro"/>
          <w:color w:val="8064A2" w:themeColor="accent4"/>
        </w:rPr>
        <w: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_created</w:t>
      </w:r>
      <w:proofErr w:type="spellEnd"/>
      <w:r w:rsidRPr="009740B5">
        <w:rPr>
          <w:rFonts w:ascii="Myriad Pro" w:hAnsi="Myriad Pro"/>
          <w:color w:val="8064A2" w:themeColor="accent4"/>
        </w:rPr>
        <w:t>': 'Feb 2,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_modified</w:t>
      </w:r>
      <w:proofErr w:type="spellEnd"/>
      <w:r w:rsidRPr="009740B5">
        <w:rPr>
          <w:rFonts w:ascii="Myriad Pro" w:hAnsi="Myriad Pro"/>
          <w:color w:val="8064A2" w:themeColor="accent4"/>
        </w:rPr>
        <w:t>': 'Feb 10,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{'Title': 'My Brand Strategy',</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'Type': 'Brand Strategy',</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'Tags': '</w:t>
      </w:r>
      <w:proofErr w:type="spellStart"/>
      <w:r w:rsidRPr="009740B5">
        <w:rPr>
          <w:rFonts w:ascii="Myriad Pro" w:hAnsi="Myriad Pro"/>
          <w:color w:val="8064A2" w:themeColor="accent4"/>
        </w:rPr>
        <w:t>Sanji</w:t>
      </w:r>
      <w:proofErr w:type="spellEnd"/>
      <w:r w:rsidRPr="009740B5">
        <w:rPr>
          <w:rFonts w:ascii="Myriad Pro" w:hAnsi="Myriad Pro"/>
          <w:color w:val="8064A2" w:themeColor="accent4"/>
        </w:rPr>
        <w: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_created</w:t>
      </w:r>
      <w:proofErr w:type="spellEnd"/>
      <w:r w:rsidRPr="009740B5">
        <w:rPr>
          <w:rFonts w:ascii="Myriad Pro" w:hAnsi="Myriad Pro"/>
          <w:color w:val="8064A2" w:themeColor="accent4"/>
        </w:rPr>
        <w:t>': 'Feb 1,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ab/>
      </w:r>
      <w:r w:rsidRPr="009740B5">
        <w:rPr>
          <w:rFonts w:ascii="Myriad Pro" w:hAnsi="Myriad Pro"/>
          <w:color w:val="8064A2" w:themeColor="accent4"/>
        </w:rPr>
        <w:tab/>
      </w:r>
      <w:r w:rsidRPr="009740B5">
        <w:rPr>
          <w:rFonts w:ascii="Myriad Pro" w:hAnsi="Myriad Pro"/>
          <w:color w:val="8064A2" w:themeColor="accent4"/>
        </w:rPr>
        <w:tab/>
        <w:t>'</w:t>
      </w:r>
      <w:proofErr w:type="spellStart"/>
      <w:proofErr w:type="gramStart"/>
      <w:r w:rsidRPr="009740B5">
        <w:rPr>
          <w:rFonts w:ascii="Myriad Pro" w:hAnsi="Myriad Pro"/>
          <w:color w:val="8064A2" w:themeColor="accent4"/>
        </w:rPr>
        <w:t>date</w:t>
      </w:r>
      <w:proofErr w:type="gramEnd"/>
      <w:r w:rsidRPr="009740B5">
        <w:rPr>
          <w:rFonts w:ascii="Myriad Pro" w:hAnsi="Myriad Pro"/>
          <w:color w:val="8064A2" w:themeColor="accent4"/>
        </w:rPr>
        <w:t>_modified</w:t>
      </w:r>
      <w:proofErr w:type="spellEnd"/>
      <w:r w:rsidRPr="009740B5">
        <w:rPr>
          <w:rFonts w:ascii="Myriad Pro" w:hAnsi="Myriad Pro"/>
          <w:color w:val="8064A2" w:themeColor="accent4"/>
        </w:rPr>
        <w:t>': 'Feb 10, 2011'}</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 xml:space="preserve">                    </w:t>
      </w:r>
      <w:r w:rsidRPr="009740B5">
        <w:rPr>
          <w:rFonts w:ascii="Myriad Pro" w:hAnsi="Myriad Pro"/>
          <w:color w:val="8064A2" w:themeColor="accent4"/>
        </w:rPr>
        <w:tab/>
        <w:t>]</w:t>
      </w:r>
    </w:p>
    <w:p w:rsidR="009740B5" w:rsidRPr="009740B5" w:rsidRDefault="009740B5" w:rsidP="009740B5">
      <w:pPr>
        <w:ind w:left="1440" w:firstLine="720"/>
        <w:rPr>
          <w:rFonts w:ascii="Myriad Pro" w:hAnsi="Myriad Pro"/>
          <w:color w:val="8064A2" w:themeColor="accent4"/>
        </w:rPr>
      </w:pPr>
      <w:r w:rsidRPr="009740B5">
        <w:rPr>
          <w:rFonts w:ascii="Myriad Pro" w:hAnsi="Myriad Pro"/>
          <w:color w:val="8064A2" w:themeColor="accent4"/>
        </w:rPr>
        <w:t>}</w:t>
      </w:r>
    </w:p>
    <w:p w:rsidR="009740B5" w:rsidRPr="009740B5" w:rsidRDefault="009740B5" w:rsidP="009740B5">
      <w:pPr>
        <w:rPr>
          <w:rFonts w:ascii="Myriad Pro" w:hAnsi="Myriad Pro"/>
          <w:color w:val="8064A2" w:themeColor="accent4"/>
        </w:rPr>
      </w:pPr>
      <w:r w:rsidRPr="009740B5">
        <w:rPr>
          <w:rFonts w:ascii="Myriad Pro" w:hAnsi="Myriad Pro"/>
          <w:color w:val="8064A2" w:themeColor="accent4"/>
        </w:rPr>
        <w:t xml:space="preserve">                                                            });</w:t>
      </w:r>
    </w:p>
    <w:p w:rsidR="003E06E4" w:rsidRPr="009740B5" w:rsidRDefault="003E06E4" w:rsidP="003E06E4">
      <w:pPr>
        <w:rPr>
          <w:rFonts w:ascii="Myriad Pro" w:hAnsi="Myriad Pro"/>
        </w:rPr>
      </w:pPr>
    </w:p>
    <w:p w:rsidR="001A08F6" w:rsidRDefault="009740B5" w:rsidP="003E06E4">
      <w:pPr>
        <w:rPr>
          <w:rFonts w:ascii="Myriad Pro" w:hAnsi="Myriad Pro"/>
        </w:rPr>
      </w:pPr>
      <w:r>
        <w:rPr>
          <w:rFonts w:ascii="Myriad Pro" w:hAnsi="Myriad Pro"/>
        </w:rPr>
        <w:t xml:space="preserve">As you can see, I just plugged in some static data to get it working. </w:t>
      </w:r>
      <w:r w:rsidR="00E34F32">
        <w:rPr>
          <w:rFonts w:ascii="Myriad Pro" w:hAnsi="Myriad Pro"/>
        </w:rPr>
        <w:t>[[Get tags working on all 3 pages so can show how they should go about reworking data to be in right format]]</w:t>
      </w:r>
    </w:p>
    <w:p w:rsidR="001A08F6" w:rsidRDefault="001A08F6" w:rsidP="003E06E4">
      <w:pPr>
        <w:rPr>
          <w:rFonts w:ascii="Myriad Pro" w:hAnsi="Myriad Pro"/>
        </w:rPr>
      </w:pPr>
    </w:p>
    <w:p w:rsidR="002F3473" w:rsidRPr="001A08F6" w:rsidRDefault="001A08F6" w:rsidP="003E06E4">
      <w:pPr>
        <w:rPr>
          <w:rFonts w:ascii="Myriad Pro" w:hAnsi="Myriad Pro"/>
          <w:color w:val="8064A2" w:themeColor="accent4"/>
        </w:rPr>
      </w:pPr>
      <w:r w:rsidRPr="001A08F6">
        <w:rPr>
          <w:rFonts w:ascii="Myriad Pro" w:hAnsi="Myriad Pro"/>
          <w:color w:val="8064A2" w:themeColor="accent4"/>
        </w:rPr>
        <w:t>{"</w:t>
      </w:r>
      <w:proofErr w:type="spellStart"/>
      <w:r w:rsidRPr="001A08F6">
        <w:rPr>
          <w:rFonts w:ascii="Myriad Pro" w:hAnsi="Myriad Pro"/>
          <w:color w:val="F79646" w:themeColor="accent6"/>
        </w:rPr>
        <w:t>PosnStmt</w:t>
      </w:r>
      <w:proofErr w:type="spellEnd"/>
      <w:r w:rsidRPr="001A08F6">
        <w:rPr>
          <w:rFonts w:ascii="Myriad Pro" w:hAnsi="Myriad Pro"/>
          <w:color w:val="8064A2" w:themeColor="accent4"/>
        </w:rPr>
        <w:t>"</w:t>
      </w:r>
      <w:proofErr w:type="gramStart"/>
      <w:r w:rsidRPr="001A08F6">
        <w:rPr>
          <w:rFonts w:ascii="Myriad Pro" w:hAnsi="Myriad Pro"/>
          <w:color w:val="8064A2" w:themeColor="accent4"/>
        </w:rPr>
        <w:t>:{</w:t>
      </w:r>
      <w:proofErr w:type="gramEnd"/>
      <w:r w:rsidRPr="001A08F6">
        <w:rPr>
          <w:rFonts w:ascii="Myriad Pro" w:hAnsi="Myriad Pro"/>
          <w:color w:val="8064A2" w:themeColor="accent4"/>
        </w:rPr>
        <w:t>"</w:t>
      </w:r>
      <w:proofErr w:type="spellStart"/>
      <w:r w:rsidRPr="001A08F6">
        <w:rPr>
          <w:rFonts w:ascii="Myriad Pro" w:hAnsi="Myriad Pro"/>
          <w:color w:val="8064A2" w:themeColor="accent4"/>
        </w:rPr>
        <w:t>UArray</w:t>
      </w:r>
      <w:proofErr w:type="spellEnd"/>
      <w:r w:rsidRPr="001A08F6">
        <w:rPr>
          <w:rFonts w:ascii="Myriad Pro" w:hAnsi="Myriad Pro"/>
          <w:color w:val="8064A2" w:themeColor="accent4"/>
        </w:rPr>
        <w:t>":[{"</w:t>
      </w:r>
      <w:proofErr w:type="spellStart"/>
      <w:r w:rsidRPr="001A08F6">
        <w:rPr>
          <w:rFonts w:ascii="Myriad Pro" w:hAnsi="Myriad Pro"/>
          <w:color w:val="F79646" w:themeColor="accent6"/>
        </w:rPr>
        <w:t>Title":"The</w:t>
      </w:r>
      <w:proofErr w:type="spellEnd"/>
      <w:r w:rsidRPr="001A08F6">
        <w:rPr>
          <w:rFonts w:ascii="Myriad Pro" w:hAnsi="Myriad Pro"/>
          <w:color w:val="F79646" w:themeColor="accent6"/>
        </w:rPr>
        <w:t xml:space="preserve"> Grand Line</w:t>
      </w:r>
      <w:r w:rsidRPr="001A08F6">
        <w:rPr>
          <w:rFonts w:ascii="Myriad Pro" w:hAnsi="Myriad Pro"/>
          <w:color w:val="8064A2" w:themeColor="accent4"/>
        </w:rPr>
        <w:t>","TargetAudience":"a","ProblemStatement":"b","TitleAndFunction":"c","ValueProposition":"d","Differentiation":"e","Evidence":"f","</w:t>
      </w:r>
      <w:r w:rsidRPr="001A08F6">
        <w:rPr>
          <w:rFonts w:ascii="Myriad Pro" w:hAnsi="Myriad Pro"/>
          <w:color w:val="F79646" w:themeColor="accent6"/>
        </w:rPr>
        <w:t xml:space="preserve">Tags":"Luffy </w:t>
      </w:r>
      <w:proofErr w:type="spellStart"/>
      <w:r w:rsidRPr="001A08F6">
        <w:rPr>
          <w:rFonts w:ascii="Myriad Pro" w:hAnsi="Myriad Pro"/>
          <w:color w:val="F79646" w:themeColor="accent6"/>
        </w:rPr>
        <w:t>Nami</w:t>
      </w:r>
      <w:proofErr w:type="spellEnd"/>
      <w:r w:rsidRPr="001A08F6">
        <w:rPr>
          <w:rFonts w:ascii="Myriad Pro" w:hAnsi="Myriad Pro"/>
          <w:color w:val="F79646" w:themeColor="accent6"/>
        </w:rPr>
        <w:t xml:space="preserve"> </w:t>
      </w:r>
      <w:proofErr w:type="spellStart"/>
      <w:r w:rsidRPr="001A08F6">
        <w:rPr>
          <w:rFonts w:ascii="Myriad Pro" w:hAnsi="Myriad Pro"/>
          <w:color w:val="F79646" w:themeColor="accent6"/>
        </w:rPr>
        <w:t>One_Piece</w:t>
      </w:r>
      <w:proofErr w:type="spellEnd"/>
      <w:r w:rsidRPr="001A08F6">
        <w:rPr>
          <w:rFonts w:ascii="Myriad Pro" w:hAnsi="Myriad Pro"/>
          <w:color w:val="F79646" w:themeColor="accent6"/>
        </w:rPr>
        <w:t>"</w:t>
      </w:r>
      <w:r w:rsidRPr="001A08F6">
        <w:rPr>
          <w:rFonts w:ascii="Myriad Pro" w:hAnsi="Myriad Pro"/>
          <w:color w:val="8064A2" w:themeColor="accent4"/>
        </w:rPr>
        <w:t>}],"UIndex":0},"</w:t>
      </w:r>
      <w:proofErr w:type="spellStart"/>
      <w:r w:rsidRPr="001A08F6">
        <w:rPr>
          <w:rFonts w:ascii="Myriad Pro" w:hAnsi="Myriad Pro"/>
          <w:color w:val="F79646" w:themeColor="accent6"/>
        </w:rPr>
        <w:t>ElevatorPitch</w:t>
      </w:r>
      <w:proofErr w:type="spellEnd"/>
      <w:r w:rsidRPr="001A08F6">
        <w:rPr>
          <w:rFonts w:ascii="Myriad Pro" w:hAnsi="Myriad Pro"/>
          <w:color w:val="F79646" w:themeColor="accent6"/>
        </w:rPr>
        <w:t>"</w:t>
      </w:r>
      <w:r w:rsidRPr="001A08F6">
        <w:rPr>
          <w:rFonts w:ascii="Myriad Pro" w:hAnsi="Myriad Pro"/>
          <w:color w:val="8064A2" w:themeColor="accent4"/>
        </w:rPr>
        <w:t>:{"</w:t>
      </w:r>
      <w:proofErr w:type="spellStart"/>
      <w:r w:rsidRPr="001A08F6">
        <w:rPr>
          <w:rFonts w:ascii="Myriad Pro" w:hAnsi="Myriad Pro"/>
          <w:color w:val="8064A2" w:themeColor="accent4"/>
        </w:rPr>
        <w:t>UArray</w:t>
      </w:r>
      <w:proofErr w:type="spellEnd"/>
      <w:r w:rsidRPr="001A08F6">
        <w:rPr>
          <w:rFonts w:ascii="Myriad Pro" w:hAnsi="Myriad Pro"/>
          <w:color w:val="8064A2" w:themeColor="accent4"/>
        </w:rPr>
        <w:t>":[{"</w:t>
      </w:r>
      <w:r w:rsidRPr="001A08F6">
        <w:rPr>
          <w:rFonts w:ascii="Myriad Pro" w:hAnsi="Myriad Pro"/>
          <w:color w:val="F79646" w:themeColor="accent6"/>
        </w:rPr>
        <w:t>Title":"BrandingPays</w:t>
      </w:r>
      <w:r w:rsidRPr="001A08F6">
        <w:rPr>
          <w:rFonts w:ascii="Myriad Pro" w:hAnsi="Myriad Pro"/>
          <w:color w:val="8064A2" w:themeColor="accent4"/>
        </w:rPr>
        <w:t>","5second":"g","15second":"h","30second":"i","Evidence":"j","</w:t>
      </w:r>
      <w:r w:rsidRPr="001A08F6">
        <w:rPr>
          <w:rFonts w:ascii="Myriad Pro" w:hAnsi="Myriad Pro"/>
          <w:color w:val="F79646" w:themeColor="accent6"/>
        </w:rPr>
        <w:t xml:space="preserve">Tags":"Naruto </w:t>
      </w:r>
      <w:proofErr w:type="spellStart"/>
      <w:r w:rsidRPr="001A08F6">
        <w:rPr>
          <w:rFonts w:ascii="Myriad Pro" w:hAnsi="Myriad Pro"/>
          <w:color w:val="F79646" w:themeColor="accent6"/>
        </w:rPr>
        <w:t>Sasuke</w:t>
      </w:r>
      <w:proofErr w:type="spellEnd"/>
      <w:r w:rsidRPr="001A08F6">
        <w:rPr>
          <w:rFonts w:ascii="Myriad Pro" w:hAnsi="Myriad Pro"/>
          <w:color w:val="F79646" w:themeColor="accent6"/>
        </w:rPr>
        <w:t xml:space="preserve"> Sakura</w:t>
      </w:r>
      <w:r w:rsidRPr="001A08F6">
        <w:rPr>
          <w:rFonts w:ascii="Myriad Pro" w:hAnsi="Myriad Pro"/>
          <w:color w:val="8064A2" w:themeColor="accent4"/>
        </w:rPr>
        <w:t>"}],"UIndex":0},"</w:t>
      </w:r>
      <w:r w:rsidRPr="001A08F6">
        <w:rPr>
          <w:rFonts w:ascii="Myriad Pro" w:hAnsi="Myriad Pro"/>
          <w:color w:val="F79646" w:themeColor="accent6"/>
        </w:rPr>
        <w:t>Strategy</w:t>
      </w:r>
      <w:r w:rsidRPr="001A08F6">
        <w:rPr>
          <w:rFonts w:ascii="Myriad Pro" w:hAnsi="Myriad Pro"/>
          <w:color w:val="8064A2" w:themeColor="accent4"/>
        </w:rPr>
        <w:t>":{"</w:t>
      </w:r>
      <w:proofErr w:type="spellStart"/>
      <w:r w:rsidRPr="001A08F6">
        <w:rPr>
          <w:rFonts w:ascii="Myriad Pro" w:hAnsi="Myriad Pro"/>
          <w:color w:val="8064A2" w:themeColor="accent4"/>
        </w:rPr>
        <w:t>UArray</w:t>
      </w:r>
      <w:proofErr w:type="spellEnd"/>
      <w:r w:rsidRPr="001A08F6">
        <w:rPr>
          <w:rFonts w:ascii="Myriad Pro" w:hAnsi="Myriad Pro"/>
          <w:color w:val="8064A2" w:themeColor="accent4"/>
        </w:rPr>
        <w:t>":[{"</w:t>
      </w:r>
      <w:proofErr w:type="spellStart"/>
      <w:r w:rsidRPr="001A08F6">
        <w:rPr>
          <w:rFonts w:ascii="Myriad Pro" w:hAnsi="Myriad Pro"/>
          <w:color w:val="F79646" w:themeColor="accent6"/>
        </w:rPr>
        <w:t>Title":"Brand</w:t>
      </w:r>
      <w:proofErr w:type="spellEnd"/>
      <w:r w:rsidRPr="001A08F6">
        <w:rPr>
          <w:rFonts w:ascii="Myriad Pro" w:hAnsi="Myriad Pro"/>
          <w:color w:val="F79646" w:themeColor="accent6"/>
        </w:rPr>
        <w:t xml:space="preserve"> Strategy2001</w:t>
      </w:r>
      <w:r w:rsidRPr="001A08F6">
        <w:rPr>
          <w:rFonts w:ascii="Myriad Pro" w:hAnsi="Myriad Pro"/>
          <w:color w:val="8064A2" w:themeColor="accent4"/>
        </w:rPr>
        <w:t>","CoreValue1":"k","CoreValue2":"l","CoreValue3":"m","CoreValue4":"n","HardSkills":"o","PersonalityAttributes":"p","BrandAssociations":"q","RationalValue":"r","WhatILove":"s","SoftSkills":"t","TypeOfLeader":"u","ExternalImage":"v","EmotionalValue":"w","CareerDreams":"x","Expertise":"y","BrandMetaphor":"z","RelationshipImage":{},"</w:t>
      </w:r>
      <w:proofErr w:type="spellStart"/>
      <w:r w:rsidRPr="001A08F6">
        <w:rPr>
          <w:rFonts w:ascii="Myriad Pro" w:hAnsi="Myriad Pro"/>
          <w:color w:val="8064A2" w:themeColor="accent4"/>
        </w:rPr>
        <w:t>BrandExperience</w:t>
      </w:r>
      <w:proofErr w:type="spellEnd"/>
      <w:r w:rsidRPr="001A08F6">
        <w:rPr>
          <w:rFonts w:ascii="Myriad Pro" w:hAnsi="Myriad Pro"/>
          <w:color w:val="8064A2" w:themeColor="accent4"/>
        </w:rPr>
        <w:t>":{},"</w:t>
      </w:r>
      <w:proofErr w:type="spellStart"/>
      <w:r w:rsidRPr="001A08F6">
        <w:rPr>
          <w:rFonts w:ascii="Myriad Pro" w:hAnsi="Myriad Pro"/>
          <w:color w:val="8064A2" w:themeColor="accent4"/>
        </w:rPr>
        <w:t>KeyDescriptors</w:t>
      </w:r>
      <w:proofErr w:type="spellEnd"/>
      <w:r w:rsidRPr="001A08F6">
        <w:rPr>
          <w:rFonts w:ascii="Myriad Pro" w:hAnsi="Myriad Pro"/>
          <w:color w:val="8064A2" w:themeColor="accent4"/>
        </w:rPr>
        <w:t>":{"1":{},"2":{},"3":{}},"</w:t>
      </w:r>
      <w:proofErr w:type="spellStart"/>
      <w:r w:rsidRPr="001A08F6">
        <w:rPr>
          <w:rFonts w:ascii="Myriad Pro" w:hAnsi="Myriad Pro"/>
          <w:color w:val="F79646" w:themeColor="accent6"/>
        </w:rPr>
        <w:t>Tags":"Guts</w:t>
      </w:r>
      <w:proofErr w:type="spellEnd"/>
      <w:r w:rsidRPr="001A08F6">
        <w:rPr>
          <w:rFonts w:ascii="Myriad Pro" w:hAnsi="Myriad Pro"/>
          <w:color w:val="F79646" w:themeColor="accent6"/>
        </w:rPr>
        <w:t xml:space="preserve"> </w:t>
      </w:r>
      <w:proofErr w:type="spellStart"/>
      <w:r w:rsidRPr="001A08F6">
        <w:rPr>
          <w:rFonts w:ascii="Myriad Pro" w:hAnsi="Myriad Pro"/>
          <w:color w:val="F79646" w:themeColor="accent6"/>
        </w:rPr>
        <w:t>Casca</w:t>
      </w:r>
      <w:proofErr w:type="spellEnd"/>
      <w:r w:rsidRPr="001A08F6">
        <w:rPr>
          <w:rFonts w:ascii="Myriad Pro" w:hAnsi="Myriad Pro"/>
          <w:color w:val="F79646" w:themeColor="accent6"/>
        </w:rPr>
        <w:t xml:space="preserve"> Griffith"</w:t>
      </w:r>
      <w:r w:rsidRPr="001A08F6">
        <w:rPr>
          <w:rFonts w:ascii="Myriad Pro" w:hAnsi="Myriad Pro"/>
          <w:color w:val="8064A2" w:themeColor="accent4"/>
        </w:rPr>
        <w:t>}],"UIndex":0},"</w:t>
      </w:r>
      <w:proofErr w:type="spellStart"/>
      <w:r w:rsidRPr="001A08F6">
        <w:rPr>
          <w:rFonts w:ascii="Myriad Pro" w:hAnsi="Myriad Pro"/>
          <w:color w:val="8064A2" w:themeColor="accent4"/>
        </w:rPr>
        <w:t>ActionPlan</w:t>
      </w:r>
      <w:proofErr w:type="spellEnd"/>
      <w:r w:rsidRPr="001A08F6">
        <w:rPr>
          <w:rFonts w:ascii="Myriad Pro" w:hAnsi="Myriad Pro"/>
          <w:color w:val="8064A2" w:themeColor="accent4"/>
        </w:rPr>
        <w:t>":{"</w:t>
      </w:r>
      <w:proofErr w:type="spellStart"/>
      <w:r w:rsidRPr="001A08F6">
        <w:rPr>
          <w:rFonts w:ascii="Myriad Pro" w:hAnsi="Myriad Pro"/>
          <w:color w:val="8064A2" w:themeColor="accent4"/>
        </w:rPr>
        <w:t>UArray</w:t>
      </w:r>
      <w:proofErr w:type="spellEnd"/>
      <w:r w:rsidRPr="001A08F6">
        <w:rPr>
          <w:rFonts w:ascii="Myriad Pro" w:hAnsi="Myriad Pro"/>
          <w:color w:val="8064A2" w:themeColor="accent4"/>
        </w:rPr>
        <w:t>":[{"Title":{}}],"UIndex":0},"_date":"2011-02-17","_time":"13:47:45","_timezoneoffset":8,"_version":"0.2","_updateType":"full","UI":{"</w:t>
      </w:r>
      <w:proofErr w:type="spellStart"/>
      <w:r w:rsidRPr="001A08F6">
        <w:rPr>
          <w:rFonts w:ascii="Myriad Pro" w:hAnsi="Myriad Pro"/>
          <w:color w:val="8064A2" w:themeColor="accent4"/>
        </w:rPr>
        <w:t>NavTab":"brand_strategy_div</w:t>
      </w:r>
      <w:proofErr w:type="spellEnd"/>
      <w:r w:rsidRPr="001A08F6">
        <w:rPr>
          <w:rFonts w:ascii="Myriad Pro" w:hAnsi="Myriad Pro"/>
          <w:color w:val="8064A2" w:themeColor="accent4"/>
        </w:rPr>
        <w:t>"}}</w:t>
      </w:r>
    </w:p>
    <w:p w:rsidR="00DA434F" w:rsidRPr="0085090B" w:rsidRDefault="00DA434F">
      <w:pPr>
        <w:rPr>
          <w:rFonts w:ascii="Myriad Pro" w:hAnsi="Myriad Pro"/>
        </w:rPr>
      </w:pPr>
    </w:p>
    <w:sectPr w:rsidR="00DA434F" w:rsidRPr="0085090B" w:rsidSect="00DA434F">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Jon Ferraiolo" w:date="2011-02-19T16:36:00Z" w:initials="JF">
    <w:p w:rsidR="00852687" w:rsidRDefault="00852687">
      <w:pPr>
        <w:pStyle w:val="CommentText"/>
      </w:pPr>
      <w:r>
        <w:rPr>
          <w:rStyle w:val="CommentReference"/>
        </w:rPr>
        <w:annotationRef/>
      </w:r>
      <w:r>
        <w:t xml:space="preserve">I think this needs to be a “modal” user interface element. (If you don’t know what modal means, look it up on Wikipedia.) I think a Dialog would do the trick but it might be nicer if a movable DIV appears on top of the current page, dropping down just under the button that launches the dialog. With dojo, you might consider using </w:t>
      </w:r>
      <w:proofErr w:type="spellStart"/>
      <w:r>
        <w:t>TooltipDialog</w:t>
      </w:r>
      <w:proofErr w:type="spellEnd"/>
      <w:r>
        <w:t xml:space="preserve">. It auto-locates under the thing that opened it and (by default) shows a triangle pointing to the thing that launched it.  We are using it at IBM and if the user moves the </w:t>
      </w:r>
      <w:proofErr w:type="spellStart"/>
      <w:r>
        <w:t>TooltipDialog</w:t>
      </w:r>
      <w:proofErr w:type="spellEnd"/>
      <w:r>
        <w:t xml:space="preserve">, we put </w:t>
      </w:r>
      <w:proofErr w:type="spellStart"/>
      <w:r>
        <w:t>display</w:t>
      </w:r>
      <w:proofErr w:type="gramStart"/>
      <w:r>
        <w:t>:none</w:t>
      </w:r>
      <w:proofErr w:type="spellEnd"/>
      <w:proofErr w:type="gramEnd"/>
      <w:r>
        <w:t xml:space="preserve"> on the triangle.</w:t>
      </w:r>
    </w:p>
  </w:comment>
  <w:comment w:id="4" w:author="Jon Ferraiolo" w:date="2011-02-19T17:03:00Z" w:initials="JF">
    <w:p w:rsidR="00924A6C" w:rsidRDefault="00924A6C">
      <w:pPr>
        <w:pStyle w:val="CommentText"/>
      </w:pPr>
      <w:r>
        <w:rPr>
          <w:rStyle w:val="CommentReference"/>
        </w:rPr>
        <w:annotationRef/>
      </w:r>
      <w:r>
        <w:t>What does “Edit” do? Does it mean “</w:t>
      </w:r>
      <w:proofErr w:type="spellStart"/>
      <w:r>
        <w:t>Goto</w:t>
      </w:r>
      <w:proofErr w:type="spellEnd"/>
      <w:r>
        <w:t xml:space="preserve"> a particular page for editing”?  This dialog definitely needs a </w:t>
      </w:r>
      <w:proofErr w:type="spellStart"/>
      <w:r>
        <w:t>Goto</w:t>
      </w:r>
      <w:proofErr w:type="spellEnd"/>
      <w:r>
        <w:t xml:space="preserve"> feature. An Edit button isn’t ideal because you might have multiple pages selected and the tool can only open one page at a time for editing. How about another column on the far right with an “Go to” button in each cell for that column?</w:t>
      </w:r>
    </w:p>
  </w:comment>
  <w:comment w:id="5" w:author="Jon Ferraiolo" w:date="2011-02-19T17:05:00Z" w:initials="JF">
    <w:p w:rsidR="00924A6C" w:rsidRDefault="00924A6C">
      <w:pPr>
        <w:pStyle w:val="CommentText"/>
      </w:pPr>
      <w:r>
        <w:rPr>
          <w:rStyle w:val="CommentReference"/>
        </w:rPr>
        <w:annotationRef/>
      </w:r>
      <w:r>
        <w:t xml:space="preserve">Seems a little out of place to have Delete on the right next to print and email.  Maybe better to move to left near Select. Also, why not use some sort of X icon for delete instead of the word </w:t>
      </w:r>
      <w:r>
        <w:t>“Delete”?</w:t>
      </w:r>
    </w:p>
  </w:comment>
  <w:comment w:id="9" w:author="Jon Ferraiolo" w:date="2011-02-19T16:53:00Z" w:initials="JF">
    <w:p w:rsidR="00852687" w:rsidRDefault="00852687">
      <w:pPr>
        <w:pStyle w:val="CommentText"/>
      </w:pPr>
      <w:r>
        <w:rPr>
          <w:rStyle w:val="CommentReference"/>
        </w:rPr>
        <w:annotationRef/>
      </w:r>
      <w:r>
        <w:t xml:space="preserve">Yes, there are lots of convenient date formatting options. Beware that date formatting is country-specific. The Europeans format dates differently than USA. Dojo has date formatting features. One of the guys on my team did this coding in Dojo (Adam </w:t>
      </w:r>
      <w:proofErr w:type="spellStart"/>
      <w:r>
        <w:t>Peller</w:t>
      </w:r>
      <w:proofErr w:type="spellEnd"/>
      <w:r>
        <w:t xml:space="preserve">). See </w:t>
      </w:r>
      <w:r w:rsidRPr="00852687">
        <w:t>http://dojocampus.org/content/2008/07/03/dates-to-remember/</w:t>
      </w:r>
    </w:p>
  </w:comment>
  <w:comment w:id="10" w:author="Jon Ferraiolo" w:date="2011-02-19T16:48:00Z" w:initials="JF">
    <w:p w:rsidR="00852687" w:rsidRDefault="00852687">
      <w:pPr>
        <w:pStyle w:val="CommentText"/>
      </w:pPr>
      <w:r>
        <w:rPr>
          <w:rStyle w:val="CommentReference"/>
        </w:rPr>
        <w:annotationRef/>
      </w:r>
      <w:proofErr w:type="spellStart"/>
      <w:r>
        <w:t>SelectAll</w:t>
      </w:r>
      <w:proofErr w:type="spellEnd"/>
      <w:r>
        <w:t xml:space="preserve"> is clearly the most important select operation, but select none is sometimes useful, especially if the default is that all are selected. (Which I think is the best default). In fact, my thinking is that, with that default, there should be a </w:t>
      </w:r>
      <w:proofErr w:type="spellStart"/>
      <w:r>
        <w:t>dropdownbutton</w:t>
      </w:r>
      <w:proofErr w:type="spellEnd"/>
      <w:r>
        <w:t xml:space="preserve"> labeled “Select” with two commands in the dropdown menu of  “Select All” and “Select None”</w:t>
      </w:r>
    </w:p>
  </w:comment>
  <w:comment w:id="11" w:author="Jon Ferraiolo" w:date="2011-02-19T16:46:00Z" w:initials="JF">
    <w:p w:rsidR="00852687" w:rsidRDefault="00852687">
      <w:pPr>
        <w:pStyle w:val="CommentText"/>
      </w:pPr>
      <w:r>
        <w:rPr>
          <w:rStyle w:val="CommentReference"/>
        </w:rPr>
        <w:annotationRef/>
      </w:r>
      <w:r>
        <w:t xml:space="preserve">Interesting approach here. One concern I have is that after a user enters his search information, that information disappears from view. You usually want to show current search criteria at the same time as showing the results from using those criteria. You might consider a simpler approach with less functionality. How about just a simple type-in field on the same row as the </w:t>
      </w:r>
      <w:proofErr w:type="gramStart"/>
      <w:r>
        <w:t>Select(</w:t>
      </w:r>
      <w:proofErr w:type="gramEnd"/>
      <w:r>
        <w:t>All) button with the affect of filtering (limiting) what is shown, only showing the items where the title or tags match the string the user enters. For the other search types (e.g., dates) I think it’s enough that the user can sort by date and then they can manually click on the appropriate check boxes.</w:t>
      </w:r>
    </w:p>
  </w:comment>
</w:comments>
</file>

<file path=word/fontTable.xml><?xml version="1.0" encoding="utf-8"?>
<w:fonts xmlns:r="http://schemas.openxmlformats.org/officeDocument/2006/relationships" xmlns:w="http://schemas.openxmlformats.org/wordprocessingml/2006/main">
  <w:font w:name="Myriad Pro">
    <w:altName w:val="Andale Mono"/>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108E2"/>
    <w:multiLevelType w:val="hybridMultilevel"/>
    <w:tmpl w:val="0DCA7D5E"/>
    <w:lvl w:ilvl="0" w:tplc="C112824C">
      <w:start w:val="1"/>
      <w:numFmt w:val="bullet"/>
      <w:lvlText w:val="-"/>
      <w:lvlJc w:val="left"/>
      <w:pPr>
        <w:ind w:left="720" w:hanging="360"/>
      </w:pPr>
      <w:rPr>
        <w:rFonts w:ascii="Myriad Pro" w:eastAsiaTheme="minorHAnsi" w:hAnsi="Myriad Pro"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548B5"/>
    <w:rsid w:val="000B22CE"/>
    <w:rsid w:val="001A08F6"/>
    <w:rsid w:val="002548B5"/>
    <w:rsid w:val="002F3473"/>
    <w:rsid w:val="003E06E4"/>
    <w:rsid w:val="003F397A"/>
    <w:rsid w:val="00511B97"/>
    <w:rsid w:val="005F4A29"/>
    <w:rsid w:val="00843D45"/>
    <w:rsid w:val="0085090B"/>
    <w:rsid w:val="00852687"/>
    <w:rsid w:val="00914D5E"/>
    <w:rsid w:val="00924A6C"/>
    <w:rsid w:val="009740B5"/>
    <w:rsid w:val="00A621E7"/>
    <w:rsid w:val="00B36700"/>
    <w:rsid w:val="00D52C88"/>
    <w:rsid w:val="00DA434F"/>
    <w:rsid w:val="00E1183B"/>
    <w:rsid w:val="00E34F3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D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E06E4"/>
    <w:pPr>
      <w:ind w:left="720"/>
      <w:contextualSpacing/>
    </w:pPr>
  </w:style>
  <w:style w:type="paragraph" w:styleId="BalloonText">
    <w:name w:val="Balloon Text"/>
    <w:basedOn w:val="Normal"/>
    <w:link w:val="BalloonTextChar"/>
    <w:uiPriority w:val="99"/>
    <w:semiHidden/>
    <w:unhideWhenUsed/>
    <w:rsid w:val="000B22CE"/>
    <w:rPr>
      <w:rFonts w:ascii="Lucida Grande" w:hAnsi="Lucida Grande"/>
      <w:sz w:val="18"/>
      <w:szCs w:val="18"/>
    </w:rPr>
  </w:style>
  <w:style w:type="character" w:customStyle="1" w:styleId="BalloonTextChar">
    <w:name w:val="Balloon Text Char"/>
    <w:basedOn w:val="DefaultParagraphFont"/>
    <w:link w:val="BalloonText"/>
    <w:uiPriority w:val="99"/>
    <w:semiHidden/>
    <w:rsid w:val="000B22CE"/>
    <w:rPr>
      <w:rFonts w:ascii="Lucida Grande" w:hAnsi="Lucida Grande"/>
      <w:sz w:val="18"/>
      <w:szCs w:val="18"/>
    </w:rPr>
  </w:style>
  <w:style w:type="character" w:styleId="CommentReference">
    <w:name w:val="annotation reference"/>
    <w:basedOn w:val="DefaultParagraphFont"/>
    <w:uiPriority w:val="99"/>
    <w:semiHidden/>
    <w:unhideWhenUsed/>
    <w:rsid w:val="000B22CE"/>
    <w:rPr>
      <w:sz w:val="18"/>
      <w:szCs w:val="18"/>
    </w:rPr>
  </w:style>
  <w:style w:type="paragraph" w:styleId="CommentText">
    <w:name w:val="annotation text"/>
    <w:basedOn w:val="Normal"/>
    <w:link w:val="CommentTextChar"/>
    <w:uiPriority w:val="99"/>
    <w:semiHidden/>
    <w:unhideWhenUsed/>
    <w:rsid w:val="000B22CE"/>
  </w:style>
  <w:style w:type="character" w:customStyle="1" w:styleId="CommentTextChar">
    <w:name w:val="Comment Text Char"/>
    <w:basedOn w:val="DefaultParagraphFont"/>
    <w:link w:val="CommentText"/>
    <w:uiPriority w:val="99"/>
    <w:semiHidden/>
    <w:rsid w:val="000B22CE"/>
  </w:style>
  <w:style w:type="paragraph" w:styleId="CommentSubject">
    <w:name w:val="annotation subject"/>
    <w:basedOn w:val="CommentText"/>
    <w:next w:val="CommentText"/>
    <w:link w:val="CommentSubjectChar"/>
    <w:uiPriority w:val="99"/>
    <w:semiHidden/>
    <w:unhideWhenUsed/>
    <w:rsid w:val="000B22CE"/>
    <w:rPr>
      <w:b/>
      <w:bCs/>
      <w:sz w:val="20"/>
      <w:szCs w:val="20"/>
    </w:rPr>
  </w:style>
  <w:style w:type="character" w:customStyle="1" w:styleId="CommentSubjectChar">
    <w:name w:val="Comment Subject Char"/>
    <w:basedOn w:val="CommentTextChar"/>
    <w:link w:val="CommentSubject"/>
    <w:uiPriority w:val="99"/>
    <w:semiHidden/>
    <w:rsid w:val="000B22CE"/>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937</Words>
  <Characters>5344</Characters>
  <Application>Microsoft Macintosh Word</Application>
  <DocSecurity>0</DocSecurity>
  <Lines>44</Lines>
  <Paragraphs>10</Paragraphs>
  <ScaleCrop>false</ScaleCrop>
  <Company>IBM</Company>
  <LinksUpToDate>false</LinksUpToDate>
  <CharactersWithSpaces>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 Ferraiolo</cp:lastModifiedBy>
  <cp:revision>7</cp:revision>
  <dcterms:created xsi:type="dcterms:W3CDTF">2011-02-17T01:20:00Z</dcterms:created>
  <dcterms:modified xsi:type="dcterms:W3CDTF">2011-02-20T01:06:00Z</dcterms:modified>
</cp:coreProperties>
</file>